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72666" w14:textId="77777777" w:rsidR="00821A65" w:rsidRDefault="00A162D3" w:rsidP="004F0F8A">
      <w:pPr>
        <w:pStyle w:val="Heading2"/>
        <w:ind w:firstLineChars="200" w:firstLine="640"/>
      </w:pPr>
      <w:r>
        <w:rPr>
          <w:rFonts w:hint="eastAsia"/>
        </w:rPr>
        <w:t>第一章</w:t>
      </w:r>
      <w:r>
        <w:rPr>
          <w:rFonts w:hint="eastAsia"/>
        </w:rPr>
        <w:t xml:space="preserve"> </w:t>
      </w:r>
      <w:r w:rsidR="00E4455F">
        <w:rPr>
          <w:rFonts w:hint="eastAsia"/>
        </w:rPr>
        <w:t>概论</w:t>
      </w:r>
    </w:p>
    <w:p w14:paraId="1C68CDC1" w14:textId="77777777" w:rsidR="00FA54AE" w:rsidRPr="005C4455" w:rsidRDefault="00FA54AE" w:rsidP="00FA54AE">
      <w:pPr>
        <w:pStyle w:val="ListParagraph"/>
        <w:numPr>
          <w:ilvl w:val="0"/>
          <w:numId w:val="2"/>
        </w:numPr>
        <w:ind w:firstLineChars="0"/>
        <w:rPr>
          <w:highlight w:val="yellow"/>
        </w:rPr>
      </w:pPr>
      <w:r w:rsidRPr="005C4455">
        <w:rPr>
          <w:rFonts w:hint="eastAsia"/>
          <w:highlight w:val="yellow"/>
        </w:rPr>
        <w:t>模拟图像</w:t>
      </w:r>
      <w:r w:rsidRPr="005C4455">
        <w:rPr>
          <w:highlight w:val="yellow"/>
        </w:rPr>
        <w:t>和数字图像</w:t>
      </w:r>
    </w:p>
    <w:p w14:paraId="7BAA2F84" w14:textId="77777777" w:rsidR="00FA54AE" w:rsidRPr="005C4455" w:rsidRDefault="00E4455F" w:rsidP="00E4455F">
      <w:pPr>
        <w:rPr>
          <w:highlight w:val="yellow"/>
        </w:rPr>
      </w:pPr>
      <w:r w:rsidRPr="005C4455">
        <w:rPr>
          <w:rFonts w:hint="eastAsia"/>
          <w:highlight w:val="yellow"/>
        </w:rPr>
        <w:t>图像是</w:t>
      </w:r>
      <w:r w:rsidRPr="005C4455">
        <w:rPr>
          <w:highlight w:val="yellow"/>
        </w:rPr>
        <w:t>三维场景在二维平面上的影像，根据其</w:t>
      </w:r>
      <w:r w:rsidRPr="005C4455">
        <w:rPr>
          <w:b/>
          <w:highlight w:val="yellow"/>
        </w:rPr>
        <w:t>存储方式</w:t>
      </w:r>
      <w:r w:rsidRPr="005C4455">
        <w:rPr>
          <w:highlight w:val="yellow"/>
        </w:rPr>
        <w:t>和</w:t>
      </w:r>
      <w:r w:rsidRPr="005C4455">
        <w:rPr>
          <w:b/>
          <w:highlight w:val="yellow"/>
        </w:rPr>
        <w:t>表现形式</w:t>
      </w:r>
      <w:r w:rsidRPr="005C4455">
        <w:rPr>
          <w:highlight w:val="yellow"/>
        </w:rPr>
        <w:t>，可以将图像分为模拟图像和数字图像两大类。</w:t>
      </w:r>
      <w:r w:rsidRPr="005C4455">
        <w:rPr>
          <w:rFonts w:hint="eastAsia"/>
          <w:highlight w:val="yellow"/>
        </w:rPr>
        <w:t>在</w:t>
      </w:r>
      <w:r w:rsidRPr="005C4455">
        <w:rPr>
          <w:b/>
          <w:highlight w:val="yellow"/>
          <w:u w:val="single"/>
        </w:rPr>
        <w:t>模拟图像</w:t>
      </w:r>
      <w:r w:rsidRPr="005C4455">
        <w:rPr>
          <w:highlight w:val="yellow"/>
        </w:rPr>
        <w:t>中</w:t>
      </w:r>
      <w:r w:rsidRPr="005C4455">
        <w:rPr>
          <w:rFonts w:hint="eastAsia"/>
          <w:highlight w:val="yellow"/>
        </w:rPr>
        <w:t>，</w:t>
      </w:r>
      <w:r w:rsidR="005B031A" w:rsidRPr="005C4455">
        <w:rPr>
          <w:rFonts w:hint="eastAsia"/>
          <w:highlight w:val="yellow"/>
        </w:rPr>
        <w:t>图像信息是</w:t>
      </w:r>
      <w:r w:rsidR="005B031A" w:rsidRPr="005C4455">
        <w:rPr>
          <w:highlight w:val="yellow"/>
        </w:rPr>
        <w:t>以</w:t>
      </w:r>
      <w:r w:rsidR="005B031A" w:rsidRPr="005C4455">
        <w:rPr>
          <w:b/>
          <w:highlight w:val="yellow"/>
        </w:rPr>
        <w:t>连续</w:t>
      </w:r>
      <w:r w:rsidR="005B031A" w:rsidRPr="005C4455">
        <w:rPr>
          <w:rFonts w:hint="eastAsia"/>
          <w:highlight w:val="yellow"/>
        </w:rPr>
        <w:t>形式</w:t>
      </w:r>
      <w:r w:rsidR="005B031A" w:rsidRPr="005C4455">
        <w:rPr>
          <w:highlight w:val="yellow"/>
        </w:rPr>
        <w:t>存储和表现的。</w:t>
      </w:r>
    </w:p>
    <w:p w14:paraId="4AEDC2F4" w14:textId="77777777" w:rsidR="00E4455F" w:rsidRDefault="00FA54AE" w:rsidP="00E4455F">
      <w:r w:rsidRPr="005C4455">
        <w:rPr>
          <w:rFonts w:hint="eastAsia"/>
          <w:b/>
          <w:highlight w:val="yellow"/>
          <w:u w:val="single"/>
        </w:rPr>
        <w:t>数字</w:t>
      </w:r>
      <w:r w:rsidRPr="005C4455">
        <w:rPr>
          <w:b/>
          <w:highlight w:val="yellow"/>
          <w:u w:val="single"/>
        </w:rPr>
        <w:t>图像</w:t>
      </w:r>
      <w:r w:rsidRPr="005C4455">
        <w:rPr>
          <w:highlight w:val="yellow"/>
        </w:rPr>
        <w:t>是以</w:t>
      </w:r>
      <w:r w:rsidRPr="005C4455">
        <w:rPr>
          <w:b/>
          <w:highlight w:val="yellow"/>
        </w:rPr>
        <w:t>数字格式</w:t>
      </w:r>
      <w:r w:rsidRPr="005C4455">
        <w:rPr>
          <w:highlight w:val="yellow"/>
        </w:rPr>
        <w:t>存储</w:t>
      </w:r>
      <w:r w:rsidRPr="005C4455">
        <w:rPr>
          <w:rFonts w:hint="eastAsia"/>
          <w:highlight w:val="yellow"/>
        </w:rPr>
        <w:t>的</w:t>
      </w:r>
      <w:r w:rsidRPr="005C4455">
        <w:rPr>
          <w:highlight w:val="yellow"/>
        </w:rPr>
        <w:t>图像数据</w:t>
      </w:r>
      <w:r w:rsidRPr="005C4455">
        <w:rPr>
          <w:rFonts w:hint="eastAsia"/>
          <w:highlight w:val="yellow"/>
        </w:rPr>
        <w:t>。将一幅</w:t>
      </w:r>
      <w:r w:rsidRPr="005C4455">
        <w:rPr>
          <w:highlight w:val="yellow"/>
        </w:rPr>
        <w:t>图</w:t>
      </w:r>
      <w:r w:rsidRPr="005C4455">
        <w:rPr>
          <w:rFonts w:hint="eastAsia"/>
          <w:highlight w:val="yellow"/>
        </w:rPr>
        <w:t>在</w:t>
      </w:r>
      <w:r w:rsidRPr="005C4455">
        <w:rPr>
          <w:highlight w:val="yellow"/>
        </w:rPr>
        <w:t>空间上分割成离散的点，各</w:t>
      </w:r>
      <w:r w:rsidRPr="005C4455">
        <w:rPr>
          <w:rFonts w:hint="eastAsia"/>
          <w:highlight w:val="yellow"/>
        </w:rPr>
        <w:t>点</w:t>
      </w:r>
      <w:r w:rsidRPr="005C4455">
        <w:rPr>
          <w:highlight w:val="yellow"/>
        </w:rPr>
        <w:t>的灰度值经</w:t>
      </w:r>
      <w:r w:rsidRPr="005C4455">
        <w:rPr>
          <w:b/>
          <w:highlight w:val="yellow"/>
        </w:rPr>
        <w:t>量化</w:t>
      </w:r>
      <w:r w:rsidRPr="005C4455">
        <w:rPr>
          <w:highlight w:val="yellow"/>
        </w:rPr>
        <w:t>用离散的整数来表示，形成计算机能处理的形式</w:t>
      </w:r>
    </w:p>
    <w:p w14:paraId="1E5CE8FA" w14:textId="77777777" w:rsidR="00FA54AE" w:rsidRDefault="00FA54AE" w:rsidP="00FA54AE">
      <w:pPr>
        <w:pStyle w:val="ListParagraph"/>
        <w:numPr>
          <w:ilvl w:val="0"/>
          <w:numId w:val="2"/>
        </w:numPr>
        <w:ind w:firstLineChars="0"/>
      </w:pPr>
      <w:r>
        <w:rPr>
          <w:rFonts w:hint="eastAsia"/>
        </w:rPr>
        <w:t>数字</w:t>
      </w:r>
      <w:r>
        <w:t>图像处理</w:t>
      </w:r>
    </w:p>
    <w:p w14:paraId="6D628C98" w14:textId="77777777" w:rsidR="00B72A31" w:rsidRDefault="00B72A31" w:rsidP="00B72A31">
      <w:r>
        <w:rPr>
          <w:rFonts w:hint="eastAsia"/>
        </w:rPr>
        <w:t>采用</w:t>
      </w:r>
      <w:r>
        <w:t>特定的算法对数字图像进行处理，以获取视觉、接口输入的软硬件所需要数字图像的过程。</w:t>
      </w:r>
      <w:r w:rsidRPr="00131845">
        <w:rPr>
          <w:b/>
        </w:rPr>
        <w:t>特点</w:t>
      </w:r>
      <w:r>
        <w:rPr>
          <w:rFonts w:hint="eastAsia"/>
        </w:rPr>
        <w:t>：</w:t>
      </w:r>
    </w:p>
    <w:p w14:paraId="78B891E2" w14:textId="77777777" w:rsidR="00B72A31" w:rsidRDefault="00B72A31" w:rsidP="00B72A31">
      <w:r>
        <w:rPr>
          <w:rFonts w:hint="eastAsia"/>
        </w:rPr>
        <w:t xml:space="preserve">a. </w:t>
      </w:r>
      <w:r>
        <w:rPr>
          <w:rFonts w:hint="eastAsia"/>
        </w:rPr>
        <w:t>处理</w:t>
      </w:r>
      <w:r>
        <w:t>精度高，</w:t>
      </w:r>
      <w:r>
        <w:rPr>
          <w:rFonts w:hint="eastAsia"/>
        </w:rPr>
        <w:t>再现</w:t>
      </w:r>
      <w:r>
        <w:t>性</w:t>
      </w:r>
      <w:r>
        <w:rPr>
          <w:rFonts w:hint="eastAsia"/>
        </w:rPr>
        <w:t>好</w:t>
      </w:r>
      <w:r>
        <w:rPr>
          <w:rFonts w:hint="eastAsia"/>
        </w:rPr>
        <w:t xml:space="preserve"> </w:t>
      </w:r>
      <w:r>
        <w:t xml:space="preserve">b. </w:t>
      </w:r>
      <w:r>
        <w:rPr>
          <w:rFonts w:hint="eastAsia"/>
        </w:rPr>
        <w:t>易于</w:t>
      </w:r>
      <w:r>
        <w:t>控制处理效果</w:t>
      </w:r>
      <w:r>
        <w:rPr>
          <w:rFonts w:hint="eastAsia"/>
        </w:rPr>
        <w:t xml:space="preserve"> </w:t>
      </w:r>
      <w:r>
        <w:t xml:space="preserve">c. </w:t>
      </w:r>
      <w:r>
        <w:rPr>
          <w:rFonts w:hint="eastAsia"/>
        </w:rPr>
        <w:t>处理</w:t>
      </w:r>
      <w:r>
        <w:t>的多样性</w:t>
      </w:r>
      <w:r>
        <w:rPr>
          <w:rFonts w:hint="eastAsia"/>
        </w:rPr>
        <w:t xml:space="preserve"> d. </w:t>
      </w:r>
      <w:r>
        <w:rPr>
          <w:rFonts w:hint="eastAsia"/>
        </w:rPr>
        <w:t>图像</w:t>
      </w:r>
      <w:r>
        <w:t>数据量庞大</w:t>
      </w:r>
      <w:r>
        <w:rPr>
          <w:rFonts w:hint="eastAsia"/>
        </w:rPr>
        <w:t xml:space="preserve"> </w:t>
      </w:r>
    </w:p>
    <w:p w14:paraId="5BC1963E" w14:textId="77777777" w:rsidR="000E2A64" w:rsidRDefault="00B72A31" w:rsidP="00B72A31">
      <w:r>
        <w:t xml:space="preserve">e. </w:t>
      </w:r>
      <w:r>
        <w:rPr>
          <w:rFonts w:hint="eastAsia"/>
        </w:rPr>
        <w:t>处理费时</w:t>
      </w:r>
      <w:r>
        <w:rPr>
          <w:rFonts w:hint="eastAsia"/>
        </w:rPr>
        <w:t xml:space="preserve"> f. </w:t>
      </w:r>
      <w:r>
        <w:rPr>
          <w:rFonts w:hint="eastAsia"/>
        </w:rPr>
        <w:t>图像</w:t>
      </w:r>
      <w:r>
        <w:t>处理技术综合性强</w:t>
      </w:r>
    </w:p>
    <w:p w14:paraId="2CADAE34" w14:textId="77777777" w:rsidR="000E2A64" w:rsidRDefault="000E2A64" w:rsidP="000E2A64">
      <w:pPr>
        <w:pStyle w:val="ListParagraph"/>
        <w:numPr>
          <w:ilvl w:val="0"/>
          <w:numId w:val="2"/>
        </w:numPr>
        <w:ind w:firstLineChars="0"/>
      </w:pPr>
      <w:r>
        <w:rPr>
          <w:rFonts w:hint="eastAsia"/>
        </w:rPr>
        <w:t>数字</w:t>
      </w:r>
      <w:r>
        <w:t>图像处理的目的</w:t>
      </w:r>
    </w:p>
    <w:p w14:paraId="1E00C707" w14:textId="77777777" w:rsidR="000E2A64" w:rsidRDefault="000E2A64" w:rsidP="000E2A64">
      <w:pPr>
        <w:pStyle w:val="ListParagraph"/>
        <w:numPr>
          <w:ilvl w:val="0"/>
          <w:numId w:val="3"/>
        </w:numPr>
        <w:ind w:firstLineChars="0"/>
      </w:pPr>
      <w:r>
        <w:rPr>
          <w:rFonts w:hint="eastAsia"/>
        </w:rPr>
        <w:t>提高</w:t>
      </w:r>
      <w:r>
        <w:t>图像的视</w:t>
      </w:r>
      <w:r>
        <w:rPr>
          <w:rFonts w:hint="eastAsia"/>
        </w:rPr>
        <w:t>感</w:t>
      </w:r>
      <w:r>
        <w:t>之类，以达到赏心悦目的目的（</w:t>
      </w:r>
      <w:r>
        <w:rPr>
          <w:rFonts w:hint="eastAsia"/>
        </w:rPr>
        <w:t>去噪</w:t>
      </w:r>
      <w:r>
        <w:t>，增强等）</w:t>
      </w:r>
    </w:p>
    <w:p w14:paraId="1EE00B9F" w14:textId="77777777" w:rsidR="000E2A64" w:rsidRDefault="000E2A64" w:rsidP="000E2A64">
      <w:pPr>
        <w:pStyle w:val="ListParagraph"/>
        <w:numPr>
          <w:ilvl w:val="0"/>
          <w:numId w:val="3"/>
        </w:numPr>
        <w:ind w:firstLineChars="0"/>
      </w:pPr>
      <w:r>
        <w:rPr>
          <w:rFonts w:hint="eastAsia"/>
        </w:rPr>
        <w:t>提取</w:t>
      </w:r>
      <w:r>
        <w:t>图像中所包含的某些特征或特殊信息，主要用于计算机分析，经常用作模式识别、计算机视觉的预处理。</w:t>
      </w:r>
    </w:p>
    <w:p w14:paraId="142A8F75" w14:textId="77777777" w:rsidR="000E2A64" w:rsidRDefault="000E2A64" w:rsidP="000E2A64">
      <w:pPr>
        <w:pStyle w:val="ListParagraph"/>
        <w:numPr>
          <w:ilvl w:val="0"/>
          <w:numId w:val="3"/>
        </w:numPr>
        <w:ind w:firstLineChars="0"/>
      </w:pPr>
      <w:r>
        <w:rPr>
          <w:rFonts w:hint="eastAsia"/>
        </w:rPr>
        <w:t>对</w:t>
      </w:r>
      <w:r>
        <w:t>图像</w:t>
      </w:r>
      <w:r>
        <w:rPr>
          <w:rFonts w:hint="eastAsia"/>
        </w:rPr>
        <w:t>数据</w:t>
      </w:r>
      <w:r>
        <w:t>进行变换、编码和压缩，以便于图像的存储和传输。</w:t>
      </w:r>
    </w:p>
    <w:p w14:paraId="3FCE33ED" w14:textId="77777777" w:rsidR="000F0D90" w:rsidRDefault="000F0D90" w:rsidP="000F0D90">
      <w:pPr>
        <w:pStyle w:val="ListParagraph"/>
        <w:numPr>
          <w:ilvl w:val="0"/>
          <w:numId w:val="2"/>
        </w:numPr>
        <w:ind w:firstLineChars="0"/>
      </w:pPr>
      <w:r>
        <w:rPr>
          <w:rFonts w:hint="eastAsia"/>
        </w:rPr>
        <w:t>数字</w:t>
      </w:r>
      <w:r>
        <w:t>图像处理的主要内容</w:t>
      </w:r>
    </w:p>
    <w:p w14:paraId="64AADC51" w14:textId="77777777" w:rsidR="000F0D90" w:rsidRDefault="000F0D90" w:rsidP="000F0D90">
      <w:pPr>
        <w:pStyle w:val="ListParagraph"/>
        <w:numPr>
          <w:ilvl w:val="0"/>
          <w:numId w:val="4"/>
        </w:numPr>
        <w:ind w:firstLineChars="0"/>
      </w:pPr>
      <w:r>
        <w:rPr>
          <w:rFonts w:hint="eastAsia"/>
        </w:rPr>
        <w:t>图像</w:t>
      </w:r>
      <w:r>
        <w:t>获取、表示和表现</w:t>
      </w:r>
    </w:p>
    <w:p w14:paraId="09D30BBC" w14:textId="77777777" w:rsidR="000F0D90" w:rsidRDefault="000F0D90" w:rsidP="000F0D90">
      <w:pPr>
        <w:pStyle w:val="ListParagraph"/>
        <w:numPr>
          <w:ilvl w:val="0"/>
          <w:numId w:val="4"/>
        </w:numPr>
        <w:ind w:firstLineChars="0"/>
      </w:pPr>
      <w:r>
        <w:rPr>
          <w:rFonts w:hint="eastAsia"/>
        </w:rPr>
        <w:t>图像</w:t>
      </w:r>
      <w:r>
        <w:t>复原</w:t>
      </w:r>
    </w:p>
    <w:p w14:paraId="0075EBE4" w14:textId="77777777" w:rsidR="000F0D90" w:rsidRDefault="000F0D90" w:rsidP="000F0D90">
      <w:pPr>
        <w:pStyle w:val="ListParagraph"/>
        <w:numPr>
          <w:ilvl w:val="0"/>
          <w:numId w:val="4"/>
        </w:numPr>
        <w:ind w:firstLineChars="0"/>
      </w:pPr>
      <w:r>
        <w:rPr>
          <w:rFonts w:hint="eastAsia"/>
        </w:rPr>
        <w:t>图像增强</w:t>
      </w:r>
    </w:p>
    <w:p w14:paraId="46E72CF8" w14:textId="77777777" w:rsidR="000F0D90" w:rsidRDefault="000F0D90" w:rsidP="000F0D90">
      <w:pPr>
        <w:pStyle w:val="ListParagraph"/>
        <w:numPr>
          <w:ilvl w:val="0"/>
          <w:numId w:val="4"/>
        </w:numPr>
        <w:ind w:firstLineChars="0"/>
      </w:pPr>
      <w:r>
        <w:rPr>
          <w:rFonts w:hint="eastAsia"/>
        </w:rPr>
        <w:t>图像</w:t>
      </w:r>
      <w:r>
        <w:t>分割</w:t>
      </w:r>
    </w:p>
    <w:p w14:paraId="2DB50734" w14:textId="77777777" w:rsidR="000F0D90" w:rsidRDefault="000F0D90" w:rsidP="000F0D90">
      <w:pPr>
        <w:pStyle w:val="ListParagraph"/>
        <w:numPr>
          <w:ilvl w:val="0"/>
          <w:numId w:val="4"/>
        </w:numPr>
        <w:ind w:firstLineChars="0"/>
      </w:pPr>
      <w:r>
        <w:rPr>
          <w:rFonts w:hint="eastAsia"/>
        </w:rPr>
        <w:t>图像</w:t>
      </w:r>
      <w:r>
        <w:t>分析</w:t>
      </w:r>
    </w:p>
    <w:p w14:paraId="14E2246B" w14:textId="77777777" w:rsidR="000F0D90" w:rsidRDefault="000F0D90" w:rsidP="000F0D90">
      <w:pPr>
        <w:pStyle w:val="ListParagraph"/>
        <w:numPr>
          <w:ilvl w:val="0"/>
          <w:numId w:val="4"/>
        </w:numPr>
        <w:ind w:firstLineChars="0"/>
      </w:pPr>
      <w:r>
        <w:rPr>
          <w:rFonts w:hint="eastAsia"/>
        </w:rPr>
        <w:t>图像</w:t>
      </w:r>
      <w:r>
        <w:t>重建</w:t>
      </w:r>
    </w:p>
    <w:p w14:paraId="429BDE22" w14:textId="77777777" w:rsidR="00EA3ACB" w:rsidRDefault="000F0D90" w:rsidP="00C876DC">
      <w:pPr>
        <w:pStyle w:val="ListParagraph"/>
        <w:numPr>
          <w:ilvl w:val="0"/>
          <w:numId w:val="4"/>
        </w:numPr>
        <w:ind w:firstLineChars="0"/>
      </w:pPr>
      <w:r>
        <w:rPr>
          <w:rFonts w:hint="eastAsia"/>
        </w:rPr>
        <w:t>图像</w:t>
      </w:r>
      <w:r>
        <w:t>压缩编码</w:t>
      </w:r>
    </w:p>
    <w:p w14:paraId="70A5A035" w14:textId="77777777" w:rsidR="00C876DC" w:rsidRDefault="00C876DC" w:rsidP="00C876DC">
      <w:pPr>
        <w:pStyle w:val="ListParagraph"/>
        <w:numPr>
          <w:ilvl w:val="0"/>
          <w:numId w:val="2"/>
        </w:numPr>
        <w:ind w:firstLineChars="0"/>
      </w:pPr>
      <w:r w:rsidRPr="00C876DC">
        <w:rPr>
          <w:rFonts w:hint="eastAsia"/>
        </w:rPr>
        <w:t>图像处理、图像分析和图像理解各有什么特点？它们之间有何联系与区别？</w:t>
      </w:r>
    </w:p>
    <w:p w14:paraId="1CFFF3A3" w14:textId="77777777" w:rsidR="00C876DC" w:rsidRDefault="00C876DC" w:rsidP="00C876DC">
      <w:pPr>
        <w:pStyle w:val="ListParagraph"/>
        <w:ind w:left="360" w:firstLineChars="0" w:firstLine="0"/>
      </w:pPr>
      <w:r>
        <w:rPr>
          <w:noProof/>
        </w:rPr>
        <w:drawing>
          <wp:inline distT="0" distB="0" distL="0" distR="0" wp14:anchorId="5F39F7AE" wp14:editId="4DDFBB3B">
            <wp:extent cx="3989274" cy="3164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9274" cy="3164619"/>
                    </a:xfrm>
                    <a:prstGeom prst="rect">
                      <a:avLst/>
                    </a:prstGeom>
                  </pic:spPr>
                </pic:pic>
              </a:graphicData>
            </a:graphic>
          </wp:inline>
        </w:drawing>
      </w:r>
    </w:p>
    <w:p w14:paraId="22327AB9" w14:textId="77777777" w:rsidR="00F259B2" w:rsidRDefault="00F259B2" w:rsidP="00F259B2">
      <w:pPr>
        <w:pStyle w:val="ListParagraph"/>
        <w:numPr>
          <w:ilvl w:val="0"/>
          <w:numId w:val="2"/>
        </w:numPr>
        <w:ind w:firstLineChars="0"/>
      </w:pPr>
      <w:r>
        <w:rPr>
          <w:rFonts w:hint="eastAsia"/>
        </w:rPr>
        <w:t>数字</w:t>
      </w:r>
      <w:r>
        <w:t>图像处理</w:t>
      </w:r>
      <w:r>
        <w:rPr>
          <w:rFonts w:hint="eastAsia"/>
        </w:rPr>
        <w:t>系统</w:t>
      </w:r>
      <w:r>
        <w:t>各组成部分的作用</w:t>
      </w:r>
    </w:p>
    <w:p w14:paraId="059AE221" w14:textId="77777777" w:rsidR="00150FC8" w:rsidRDefault="00F259B2" w:rsidP="00F259B2">
      <w:r w:rsidRPr="00F259B2">
        <w:rPr>
          <w:rFonts w:hint="eastAsia"/>
        </w:rPr>
        <w:lastRenderedPageBreak/>
        <w:t>一般图像处理系统都是由</w:t>
      </w:r>
      <w:r w:rsidRPr="00B37F43">
        <w:rPr>
          <w:rFonts w:hint="eastAsia"/>
          <w:b/>
        </w:rPr>
        <w:t>图像数字化设备</w:t>
      </w:r>
      <w:r w:rsidRPr="00F259B2">
        <w:rPr>
          <w:rFonts w:hint="eastAsia"/>
        </w:rPr>
        <w:t>、</w:t>
      </w:r>
      <w:r w:rsidRPr="00B37F43">
        <w:rPr>
          <w:rFonts w:hint="eastAsia"/>
          <w:b/>
        </w:rPr>
        <w:t>图像处理计算机</w:t>
      </w:r>
      <w:r w:rsidRPr="00F259B2">
        <w:rPr>
          <w:rFonts w:hint="eastAsia"/>
        </w:rPr>
        <w:t>和</w:t>
      </w:r>
      <w:r w:rsidRPr="00B37F43">
        <w:rPr>
          <w:rFonts w:hint="eastAsia"/>
          <w:b/>
        </w:rPr>
        <w:t>图像输出设备</w:t>
      </w:r>
      <w:r w:rsidRPr="00F259B2">
        <w:rPr>
          <w:rFonts w:hint="eastAsia"/>
        </w:rPr>
        <w:t>组成。图像输入装置是将图像输入的模拟物理量（如光、超声波、</w:t>
      </w:r>
      <w:r w:rsidRPr="00F259B2">
        <w:rPr>
          <w:rFonts w:hint="eastAsia"/>
        </w:rPr>
        <w:t>X</w:t>
      </w:r>
      <w:r w:rsidRPr="00F259B2">
        <w:rPr>
          <w:rFonts w:hint="eastAsia"/>
        </w:rPr>
        <w:t>射线等信息）转变为数字化的电信号，以供计算机处理；计算机系统是以软件方式完成对图像的各种处理和识别；图像输出装置则是将图像处理的中间结果或最后结果显示或打印记录。</w:t>
      </w:r>
    </w:p>
    <w:p w14:paraId="21E1B414" w14:textId="77777777" w:rsidR="00150FC8" w:rsidRDefault="00150FC8" w:rsidP="00150FC8">
      <w:pPr>
        <w:pStyle w:val="ListParagraph"/>
        <w:numPr>
          <w:ilvl w:val="0"/>
          <w:numId w:val="2"/>
        </w:numPr>
        <w:ind w:firstLineChars="0"/>
      </w:pPr>
      <w:r>
        <w:rPr>
          <w:rFonts w:hint="eastAsia"/>
        </w:rPr>
        <w:t>连续</w:t>
      </w:r>
      <w:r>
        <w:t>图像</w:t>
      </w:r>
      <w:r>
        <w:rPr>
          <w:rFonts w:hint="eastAsia"/>
        </w:rPr>
        <w:t>f(</w:t>
      </w:r>
      <w:proofErr w:type="spellStart"/>
      <w:r>
        <w:t>x,y</w:t>
      </w:r>
      <w:proofErr w:type="spellEnd"/>
      <w:r>
        <w:rPr>
          <w:rFonts w:hint="eastAsia"/>
        </w:rPr>
        <w:t>)</w:t>
      </w:r>
      <w:r>
        <w:rPr>
          <w:rFonts w:hint="eastAsia"/>
        </w:rPr>
        <w:t>和</w:t>
      </w:r>
      <w:r>
        <w:t>数字图像</w:t>
      </w:r>
      <w:r>
        <w:rPr>
          <w:rFonts w:hint="eastAsia"/>
        </w:rPr>
        <w:t>g(</w:t>
      </w:r>
      <w:proofErr w:type="spellStart"/>
      <w:r>
        <w:t>i,j</w:t>
      </w:r>
      <w:proofErr w:type="spellEnd"/>
      <w:r>
        <w:rPr>
          <w:rFonts w:hint="eastAsia"/>
        </w:rPr>
        <w:t>)</w:t>
      </w:r>
      <w:r>
        <w:rPr>
          <w:rFonts w:hint="eastAsia"/>
        </w:rPr>
        <w:t>中</w:t>
      </w:r>
      <w:r>
        <w:t>的变量含义，它们有何联系与区别</w:t>
      </w:r>
    </w:p>
    <w:p w14:paraId="6AC61D8F" w14:textId="77777777" w:rsidR="007B00DD" w:rsidRDefault="007B00DD" w:rsidP="007B00DD">
      <w:r>
        <w:rPr>
          <w:rFonts w:hint="eastAsia"/>
        </w:rPr>
        <w:t>模拟</w:t>
      </w:r>
      <w:r>
        <w:t>图像是连续的，用函数</w:t>
      </w:r>
      <w:r>
        <w:rPr>
          <w:rFonts w:hint="eastAsia"/>
        </w:rPr>
        <w:t>f(</w:t>
      </w:r>
      <w:proofErr w:type="spellStart"/>
      <w:r>
        <w:t>x,y</w:t>
      </w:r>
      <w:proofErr w:type="spellEnd"/>
      <w:r>
        <w:rPr>
          <w:rFonts w:hint="eastAsia"/>
        </w:rPr>
        <w:t>)</w:t>
      </w:r>
      <w:r>
        <w:rPr>
          <w:rFonts w:hint="eastAsia"/>
        </w:rPr>
        <w:t>表示</w:t>
      </w:r>
      <w:r>
        <w:t>，其中</w:t>
      </w:r>
      <w:proofErr w:type="spellStart"/>
      <w:r>
        <w:rPr>
          <w:rFonts w:hint="eastAsia"/>
        </w:rPr>
        <w:t>x,y</w:t>
      </w:r>
      <w:proofErr w:type="spellEnd"/>
      <w:r>
        <w:rPr>
          <w:rFonts w:hint="eastAsia"/>
        </w:rPr>
        <w:t>表示</w:t>
      </w:r>
      <w:r>
        <w:t>空间坐标点的位置，</w:t>
      </w:r>
      <w:r>
        <w:rPr>
          <w:rFonts w:hint="eastAsia"/>
        </w:rPr>
        <w:t>f</w:t>
      </w:r>
      <w:r>
        <w:rPr>
          <w:rFonts w:hint="eastAsia"/>
        </w:rPr>
        <w:t>表示</w:t>
      </w:r>
      <w:r>
        <w:t>图像在点</w:t>
      </w:r>
      <w:r>
        <w:t>(</w:t>
      </w:r>
      <w:proofErr w:type="spellStart"/>
      <w:r>
        <w:t>x,y</w:t>
      </w:r>
      <w:proofErr w:type="spellEnd"/>
      <w:r>
        <w:t>)</w:t>
      </w:r>
      <w:r>
        <w:rPr>
          <w:rFonts w:hint="eastAsia"/>
        </w:rPr>
        <w:t>的</w:t>
      </w:r>
      <w:r>
        <w:t>某种性质的</w:t>
      </w:r>
      <w:r>
        <w:rPr>
          <w:rFonts w:hint="eastAsia"/>
        </w:rPr>
        <w:t>数值</w:t>
      </w:r>
      <w:r>
        <w:t>，如亮度、灰度、色度等，</w:t>
      </w:r>
      <w:proofErr w:type="spellStart"/>
      <w:r>
        <w:rPr>
          <w:rFonts w:hint="eastAsia"/>
        </w:rPr>
        <w:t>f,x,y</w:t>
      </w:r>
      <w:proofErr w:type="spellEnd"/>
      <w:r>
        <w:rPr>
          <w:rFonts w:hint="eastAsia"/>
        </w:rPr>
        <w:t>可以</w:t>
      </w:r>
      <w:r>
        <w:t>是任意实数。</w:t>
      </w:r>
      <w:r w:rsidR="001F56F7">
        <w:rPr>
          <w:rFonts w:hint="eastAsia"/>
        </w:rPr>
        <w:t>数字</w:t>
      </w:r>
      <w:r w:rsidR="001F56F7">
        <w:t>图像是对</w:t>
      </w:r>
      <w:r w:rsidR="001F56F7">
        <w:rPr>
          <w:rFonts w:hint="eastAsia"/>
        </w:rPr>
        <w:t>f(</w:t>
      </w:r>
      <w:proofErr w:type="spellStart"/>
      <w:r w:rsidR="001F56F7">
        <w:t>x,y</w:t>
      </w:r>
      <w:proofErr w:type="spellEnd"/>
      <w:r w:rsidR="001F56F7">
        <w:rPr>
          <w:rFonts w:hint="eastAsia"/>
        </w:rPr>
        <w:t>)</w:t>
      </w:r>
      <w:r w:rsidR="001F56F7">
        <w:rPr>
          <w:rFonts w:hint="eastAsia"/>
        </w:rPr>
        <w:t>的</w:t>
      </w:r>
      <w:r w:rsidR="001F56F7">
        <w:t>离散化后的结果，用</w:t>
      </w:r>
      <w:r w:rsidR="001F56F7">
        <w:rPr>
          <w:rFonts w:hint="eastAsia"/>
        </w:rPr>
        <w:t>g(</w:t>
      </w:r>
      <w:proofErr w:type="spellStart"/>
      <w:r w:rsidR="001F56F7">
        <w:t>i,j</w:t>
      </w:r>
      <w:proofErr w:type="spellEnd"/>
      <w:r w:rsidR="001F56F7">
        <w:rPr>
          <w:rFonts w:hint="eastAsia"/>
        </w:rPr>
        <w:t>)</w:t>
      </w:r>
      <w:r w:rsidR="001F56F7">
        <w:rPr>
          <w:rFonts w:hint="eastAsia"/>
        </w:rPr>
        <w:t>表示</w:t>
      </w:r>
      <w:r w:rsidR="001F56F7">
        <w:t>，其中</w:t>
      </w:r>
      <w:proofErr w:type="spellStart"/>
      <w:r w:rsidR="001F56F7">
        <w:rPr>
          <w:rFonts w:hint="eastAsia"/>
        </w:rPr>
        <w:t>i</w:t>
      </w:r>
      <w:proofErr w:type="spellEnd"/>
      <w:r w:rsidR="001F56F7">
        <w:rPr>
          <w:rFonts w:hint="eastAsia"/>
        </w:rPr>
        <w:t>表示</w:t>
      </w:r>
      <w:r w:rsidR="001F56F7">
        <w:t>图像的行，</w:t>
      </w:r>
      <w:r w:rsidR="001F56F7">
        <w:rPr>
          <w:rFonts w:hint="eastAsia"/>
        </w:rPr>
        <w:t>j</w:t>
      </w:r>
      <w:r w:rsidR="001F56F7">
        <w:rPr>
          <w:rFonts w:hint="eastAsia"/>
        </w:rPr>
        <w:t>表示</w:t>
      </w:r>
      <w:r w:rsidR="001F56F7">
        <w:t>图像的列，</w:t>
      </w:r>
      <w:r w:rsidR="001F56F7">
        <w:rPr>
          <w:rFonts w:hint="eastAsia"/>
        </w:rPr>
        <w:t>g</w:t>
      </w:r>
      <w:r w:rsidR="001F56F7">
        <w:rPr>
          <w:rFonts w:hint="eastAsia"/>
        </w:rPr>
        <w:t>表示</w:t>
      </w:r>
      <w:r w:rsidR="001F56F7">
        <w:t>离散后的</w:t>
      </w:r>
      <w:r w:rsidR="001F56F7">
        <w:rPr>
          <w:rFonts w:hint="eastAsia"/>
        </w:rPr>
        <w:t>f</w:t>
      </w:r>
      <w:r w:rsidR="001F56F7">
        <w:rPr>
          <w:rFonts w:hint="eastAsia"/>
        </w:rPr>
        <w:t>。</w:t>
      </w:r>
      <w:proofErr w:type="spellStart"/>
      <w:r w:rsidR="001F56F7">
        <w:rPr>
          <w:rFonts w:hint="eastAsia"/>
        </w:rPr>
        <w:t>g</w:t>
      </w:r>
      <w:r w:rsidR="001F56F7">
        <w:t>,i,j</w:t>
      </w:r>
      <w:proofErr w:type="spellEnd"/>
      <w:r w:rsidR="001F56F7">
        <w:rPr>
          <w:rFonts w:hint="eastAsia"/>
        </w:rPr>
        <w:t>只能</w:t>
      </w:r>
      <w:r w:rsidR="001F56F7">
        <w:t>是整数，数字图像可用矩阵或</w:t>
      </w:r>
      <w:r w:rsidR="001F56F7">
        <w:rPr>
          <w:rFonts w:hint="eastAsia"/>
        </w:rPr>
        <w:t>数组</w:t>
      </w:r>
      <w:r w:rsidR="001F56F7">
        <w:t>进行描述。</w:t>
      </w:r>
    </w:p>
    <w:p w14:paraId="4D68DCED" w14:textId="77777777" w:rsidR="00E91EE9" w:rsidRDefault="00E91EE9" w:rsidP="007B00DD"/>
    <w:p w14:paraId="4AF0522E" w14:textId="77777777" w:rsidR="0029331A" w:rsidRDefault="00604F8D" w:rsidP="0029331A">
      <w:pPr>
        <w:pStyle w:val="Heading2"/>
      </w:pPr>
      <w:r>
        <w:rPr>
          <w:rFonts w:hint="eastAsia"/>
        </w:rPr>
        <w:t>第二章</w:t>
      </w:r>
      <w:r>
        <w:rPr>
          <w:rFonts w:hint="eastAsia"/>
        </w:rPr>
        <w:t xml:space="preserve"> </w:t>
      </w:r>
      <w:r w:rsidR="00E91EE9">
        <w:rPr>
          <w:rFonts w:hint="eastAsia"/>
        </w:rPr>
        <w:t>数字</w:t>
      </w:r>
      <w:r w:rsidR="00E91EE9">
        <w:t>图像处理基础</w:t>
      </w:r>
    </w:p>
    <w:p w14:paraId="008D7FA3" w14:textId="77777777" w:rsidR="0029331A" w:rsidRPr="005C4455" w:rsidRDefault="0029331A" w:rsidP="0029331A">
      <w:pPr>
        <w:rPr>
          <w:highlight w:val="yellow"/>
        </w:rPr>
      </w:pPr>
      <w:r>
        <w:t xml:space="preserve">1.  </w:t>
      </w:r>
      <w:r w:rsidRPr="005C4455">
        <w:rPr>
          <w:rFonts w:hint="eastAsia"/>
          <w:highlight w:val="yellow"/>
        </w:rPr>
        <w:t>图像</w:t>
      </w:r>
      <w:r w:rsidRPr="005C4455">
        <w:rPr>
          <w:highlight w:val="yellow"/>
        </w:rPr>
        <w:t>的数字化</w:t>
      </w:r>
      <w:r w:rsidRPr="005C4455">
        <w:rPr>
          <w:rFonts w:hint="eastAsia"/>
          <w:highlight w:val="yellow"/>
        </w:rPr>
        <w:t>技术</w:t>
      </w:r>
    </w:p>
    <w:p w14:paraId="4F664A49" w14:textId="77777777" w:rsidR="0029331A" w:rsidRDefault="0029331A" w:rsidP="0029331A">
      <w:r w:rsidRPr="005C4455">
        <w:rPr>
          <w:rFonts w:hint="eastAsia"/>
          <w:highlight w:val="yellow"/>
        </w:rPr>
        <w:t>图像</w:t>
      </w:r>
      <w:r w:rsidRPr="005C4455">
        <w:rPr>
          <w:highlight w:val="yellow"/>
        </w:rPr>
        <w:t>的数字</w:t>
      </w:r>
      <w:r w:rsidRPr="005C4455">
        <w:rPr>
          <w:rFonts w:hint="eastAsia"/>
          <w:highlight w:val="yellow"/>
        </w:rPr>
        <w:t>化</w:t>
      </w:r>
      <w:r w:rsidRPr="005C4455">
        <w:rPr>
          <w:highlight w:val="yellow"/>
        </w:rPr>
        <w:t>包括</w:t>
      </w:r>
      <w:r w:rsidRPr="005C4455">
        <w:rPr>
          <w:rFonts w:hint="eastAsia"/>
          <w:highlight w:val="yellow"/>
        </w:rPr>
        <w:t>采样</w:t>
      </w:r>
      <w:r w:rsidRPr="005C4455">
        <w:rPr>
          <w:highlight w:val="yellow"/>
        </w:rPr>
        <w:t>和量化</w:t>
      </w:r>
      <w:r w:rsidR="0079243B" w:rsidRPr="005C4455">
        <w:rPr>
          <w:rFonts w:hint="eastAsia"/>
          <w:highlight w:val="yellow"/>
        </w:rPr>
        <w:t>两个</w:t>
      </w:r>
      <w:r w:rsidR="0079243B" w:rsidRPr="005C4455">
        <w:rPr>
          <w:highlight w:val="yellow"/>
        </w:rPr>
        <w:t>过程。</w:t>
      </w:r>
      <w:r w:rsidR="000E2AE6" w:rsidRPr="005C4455">
        <w:rPr>
          <w:rFonts w:hint="eastAsia"/>
          <w:highlight w:val="yellow"/>
        </w:rPr>
        <w:t>图像在</w:t>
      </w:r>
      <w:r w:rsidR="000E2AE6" w:rsidRPr="005C4455">
        <w:rPr>
          <w:highlight w:val="yellow"/>
        </w:rPr>
        <w:t>空间上的离散化称为</w:t>
      </w:r>
      <w:r w:rsidR="000E2AE6" w:rsidRPr="005C4455">
        <w:rPr>
          <w:b/>
          <w:highlight w:val="yellow"/>
        </w:rPr>
        <w:t>采样</w:t>
      </w:r>
      <w:r w:rsidR="000E2AE6" w:rsidRPr="005C4455">
        <w:rPr>
          <w:highlight w:val="yellow"/>
        </w:rPr>
        <w:t>，也就是用</w:t>
      </w:r>
      <w:r w:rsidR="000E2AE6" w:rsidRPr="005C4455">
        <w:rPr>
          <w:rFonts w:hint="eastAsia"/>
          <w:highlight w:val="yellow"/>
        </w:rPr>
        <w:t>空间</w:t>
      </w:r>
      <w:r w:rsidR="000E2AE6" w:rsidRPr="005C4455">
        <w:rPr>
          <w:highlight w:val="yellow"/>
        </w:rPr>
        <w:t>上部分点的灰度值代表图像，这些点称为采样点。</w:t>
      </w:r>
      <w:r w:rsidR="000E2AE6" w:rsidRPr="005C4455">
        <w:rPr>
          <w:rFonts w:hint="eastAsia"/>
          <w:highlight w:val="yellow"/>
        </w:rPr>
        <w:t>模拟</w:t>
      </w:r>
      <w:r w:rsidR="000E2AE6" w:rsidRPr="005C4455">
        <w:rPr>
          <w:highlight w:val="yellow"/>
        </w:rPr>
        <w:t>图像经过采样后，在空间上离散化为像素，但采样所得的像素</w:t>
      </w:r>
      <w:bookmarkStart w:id="0" w:name="_GoBack"/>
      <w:bookmarkEnd w:id="0"/>
      <w:r w:rsidR="000E2AE6" w:rsidRPr="005C4455">
        <w:rPr>
          <w:highlight w:val="yellow"/>
        </w:rPr>
        <w:t>值仍是连续</w:t>
      </w:r>
      <w:r w:rsidR="000E2AE6" w:rsidRPr="005C4455">
        <w:rPr>
          <w:rFonts w:hint="eastAsia"/>
          <w:highlight w:val="yellow"/>
        </w:rPr>
        <w:t>量</w:t>
      </w:r>
      <w:r w:rsidR="000E2AE6" w:rsidRPr="005C4455">
        <w:rPr>
          <w:highlight w:val="yellow"/>
        </w:rPr>
        <w:t>。</w:t>
      </w:r>
      <w:r w:rsidR="000E2AE6" w:rsidRPr="005C4455">
        <w:rPr>
          <w:rFonts w:hint="eastAsia"/>
          <w:highlight w:val="yellow"/>
        </w:rPr>
        <w:t>把采样</w:t>
      </w:r>
      <w:r w:rsidR="000E2AE6" w:rsidRPr="005C4455">
        <w:rPr>
          <w:highlight w:val="yellow"/>
        </w:rPr>
        <w:t>得到的各像素的灰度值从模拟量到离散量的转换称为图像灰度的量化。</w:t>
      </w:r>
    </w:p>
    <w:p w14:paraId="223CA398" w14:textId="77777777" w:rsidR="000E2AE6" w:rsidRDefault="000E2AE6" w:rsidP="0029331A">
      <w:r>
        <w:rPr>
          <w:rFonts w:hint="eastAsia"/>
        </w:rPr>
        <w:t>注：</w:t>
      </w:r>
      <w:r>
        <w:t>灰度值的范围为</w:t>
      </w:r>
      <w:r>
        <w:rPr>
          <w:rFonts w:hint="eastAsia"/>
        </w:rPr>
        <w:t>0</w:t>
      </w:r>
      <w:r>
        <w:t xml:space="preserve">~255 </w:t>
      </w:r>
      <w:r>
        <w:rPr>
          <w:rFonts w:hint="eastAsia"/>
        </w:rPr>
        <w:t>表示</w:t>
      </w:r>
      <w:r>
        <w:t>亮度从暗到明，对应图像中的颜色</w:t>
      </w:r>
      <w:r>
        <w:rPr>
          <w:rFonts w:hint="eastAsia"/>
        </w:rPr>
        <w:t>为从</w:t>
      </w:r>
      <w:r>
        <w:t>黑到白。</w:t>
      </w:r>
    </w:p>
    <w:p w14:paraId="0B5CD1B1" w14:textId="77777777" w:rsidR="00235A86" w:rsidRDefault="00235A86" w:rsidP="0029331A">
      <w:r>
        <w:rPr>
          <w:rFonts w:hint="eastAsia"/>
        </w:rPr>
        <w:t xml:space="preserve">2.  </w:t>
      </w:r>
      <w:r w:rsidRPr="00235A86">
        <w:rPr>
          <w:rFonts w:hint="eastAsia"/>
        </w:rPr>
        <w:t>在数字化一幅图像时，应注意哪几个方面的问题？</w:t>
      </w:r>
      <w:r w:rsidRPr="00235A86">
        <w:rPr>
          <w:rFonts w:hint="eastAsia"/>
        </w:rPr>
        <w:br/>
      </w:r>
      <w:r>
        <w:rPr>
          <w:rFonts w:hint="eastAsia"/>
        </w:rPr>
        <w:t>采样</w:t>
      </w:r>
      <w:r>
        <w:t>和量化的颗粒度</w:t>
      </w:r>
    </w:p>
    <w:p w14:paraId="02E5341E" w14:textId="77777777" w:rsidR="00235A86" w:rsidRDefault="00235A86" w:rsidP="0029331A">
      <w:r>
        <w:rPr>
          <w:rFonts w:hint="eastAsia"/>
        </w:rPr>
        <w:t>对于</w:t>
      </w:r>
      <w:r>
        <w:t>缓</w:t>
      </w:r>
      <w:r>
        <w:rPr>
          <w:rFonts w:hint="eastAsia"/>
        </w:rPr>
        <w:t>变</w:t>
      </w:r>
      <w:r>
        <w:t>的图像，应</w:t>
      </w:r>
      <w:r>
        <w:rPr>
          <w:rFonts w:hint="eastAsia"/>
        </w:rPr>
        <w:t>细</w:t>
      </w:r>
      <w:r>
        <w:t>量化，粗采</w:t>
      </w:r>
      <w:r>
        <w:rPr>
          <w:rFonts w:hint="eastAsia"/>
        </w:rPr>
        <w:t>样，</w:t>
      </w:r>
      <w:r>
        <w:t>以避免出现假轮廓；对于细节丰富的图像，应细采样，粗量化</w:t>
      </w:r>
      <w:r>
        <w:rPr>
          <w:rFonts w:hint="eastAsia"/>
        </w:rPr>
        <w:t>，</w:t>
      </w:r>
      <w:r>
        <w:t>以避免出现模糊</w:t>
      </w:r>
    </w:p>
    <w:p w14:paraId="2E0D1AF2" w14:textId="77777777" w:rsidR="00235A86" w:rsidRDefault="00235A86" w:rsidP="0029331A">
      <w:r>
        <w:rPr>
          <w:rFonts w:hint="eastAsia"/>
        </w:rPr>
        <w:t xml:space="preserve">3.  </w:t>
      </w:r>
      <w:r w:rsidRPr="00235A86">
        <w:rPr>
          <w:rFonts w:hint="eastAsia"/>
        </w:rPr>
        <w:t>常见的图像文件格式有哪些？它们各有何特点？</w:t>
      </w:r>
    </w:p>
    <w:p w14:paraId="47CF8AA9" w14:textId="77777777" w:rsidR="00B50B54" w:rsidRDefault="00B50B54" w:rsidP="0029331A">
      <w:r w:rsidRPr="00B30022">
        <w:rPr>
          <w:rFonts w:hint="eastAsia"/>
          <w:b/>
        </w:rPr>
        <w:t>BMP</w:t>
      </w:r>
      <w:r>
        <w:rPr>
          <w:rFonts w:hint="eastAsia"/>
        </w:rPr>
        <w:t xml:space="preserve"> </w:t>
      </w:r>
      <w:r>
        <w:t>Windows</w:t>
      </w:r>
      <w:r>
        <w:rPr>
          <w:rFonts w:hint="eastAsia"/>
        </w:rPr>
        <w:t>系统</w:t>
      </w:r>
      <w:r>
        <w:t>交换图像、图像数据的一种标准格式，</w:t>
      </w:r>
      <w:r>
        <w:rPr>
          <w:rFonts w:hint="eastAsia"/>
        </w:rPr>
        <w:t>BMP</w:t>
      </w:r>
      <w:r>
        <w:rPr>
          <w:rFonts w:hint="eastAsia"/>
        </w:rPr>
        <w:t>图像</w:t>
      </w:r>
      <w:r>
        <w:t>数据由位图文件头、位图信息头、调色板、实际图像数据组成</w:t>
      </w:r>
    </w:p>
    <w:p w14:paraId="00075096" w14:textId="77777777" w:rsidR="00B50B54" w:rsidRDefault="00B50B54" w:rsidP="0029331A">
      <w:r w:rsidRPr="00B30022">
        <w:rPr>
          <w:b/>
        </w:rPr>
        <w:t>TIF</w:t>
      </w:r>
      <w:r>
        <w:t xml:space="preserve"> </w:t>
      </w:r>
      <w:r>
        <w:rPr>
          <w:rFonts w:hint="eastAsia"/>
        </w:rPr>
        <w:t>标记</w:t>
      </w:r>
      <w:r>
        <w:t>图像文件格式，它是现存图像文件格式中最</w:t>
      </w:r>
      <w:r>
        <w:rPr>
          <w:rFonts w:hint="eastAsia"/>
        </w:rPr>
        <w:t>复杂</w:t>
      </w:r>
      <w:r>
        <w:t>的一种，</w:t>
      </w:r>
      <w:r>
        <w:rPr>
          <w:rFonts w:hint="eastAsia"/>
        </w:rPr>
        <w:t>它</w:t>
      </w:r>
      <w:r>
        <w:t>提供存储各种信息的完备手段，可以存储专门的信息而不违反格式</w:t>
      </w:r>
      <w:r>
        <w:rPr>
          <w:rFonts w:hint="eastAsia"/>
        </w:rPr>
        <w:t>宗旨</w:t>
      </w:r>
      <w:r>
        <w:t>，是目前流行的图像文件交换标准之一。</w:t>
      </w:r>
    </w:p>
    <w:p w14:paraId="33AB4024" w14:textId="77777777" w:rsidR="00C14C13" w:rsidRDefault="00C14C13" w:rsidP="0029331A">
      <w:r w:rsidRPr="00B30022">
        <w:rPr>
          <w:rFonts w:hint="eastAsia"/>
          <w:b/>
        </w:rPr>
        <w:t>GIF</w:t>
      </w:r>
      <w:r>
        <w:rPr>
          <w:rFonts w:hint="eastAsia"/>
        </w:rPr>
        <w:t xml:space="preserve"> </w:t>
      </w:r>
      <w:r>
        <w:rPr>
          <w:rFonts w:hint="eastAsia"/>
        </w:rPr>
        <w:t>图形</w:t>
      </w:r>
      <w:r>
        <w:t>交换文件格式，</w:t>
      </w:r>
      <w:r>
        <w:rPr>
          <w:rFonts w:hint="eastAsia"/>
        </w:rPr>
        <w:t>目的</w:t>
      </w:r>
      <w:r>
        <w:t>是在不同的系统平台上交流和传输图像。它</w:t>
      </w:r>
      <w:r>
        <w:rPr>
          <w:rFonts w:hint="eastAsia"/>
        </w:rPr>
        <w:t>是</w:t>
      </w:r>
      <w:r>
        <w:t>在</w:t>
      </w:r>
      <w:r>
        <w:rPr>
          <w:rFonts w:hint="eastAsia"/>
        </w:rPr>
        <w:t>W</w:t>
      </w:r>
      <w:r>
        <w:t>eb</w:t>
      </w:r>
      <w:r>
        <w:t>及其他联机服务上常用的一种文件格式，用于超文本标记语言</w:t>
      </w:r>
      <w:r>
        <w:rPr>
          <w:rFonts w:hint="eastAsia"/>
        </w:rPr>
        <w:t>HTML</w:t>
      </w:r>
      <w:r>
        <w:rPr>
          <w:rFonts w:hint="eastAsia"/>
        </w:rPr>
        <w:t>文档</w:t>
      </w:r>
      <w:r>
        <w:t>中的索引颜色图像</w:t>
      </w:r>
    </w:p>
    <w:p w14:paraId="4BC88104" w14:textId="77777777" w:rsidR="00BA231D" w:rsidRDefault="00C14C13" w:rsidP="00BA231D">
      <w:r w:rsidRPr="00B30022">
        <w:rPr>
          <w:b/>
        </w:rPr>
        <w:t>JPEG</w:t>
      </w:r>
      <w:r>
        <w:t xml:space="preserve"> </w:t>
      </w:r>
      <w:r>
        <w:rPr>
          <w:rFonts w:hint="eastAsia"/>
        </w:rPr>
        <w:t>联合</w:t>
      </w:r>
      <w:r>
        <w:t>图像专家组，是由</w:t>
      </w:r>
      <w:r>
        <w:rPr>
          <w:rFonts w:hint="eastAsia"/>
        </w:rPr>
        <w:t>ISO</w:t>
      </w:r>
      <w:r>
        <w:rPr>
          <w:rFonts w:hint="eastAsia"/>
        </w:rPr>
        <w:t>和</w:t>
      </w:r>
      <w:r>
        <w:rPr>
          <w:rFonts w:hint="eastAsia"/>
        </w:rPr>
        <w:t>CCITT</w:t>
      </w:r>
      <w:r>
        <w:rPr>
          <w:rFonts w:hint="eastAsia"/>
        </w:rPr>
        <w:t>为</w:t>
      </w:r>
      <w:r>
        <w:t>静态图像所建立的第一个国际数字图像压缩</w:t>
      </w:r>
      <w:r>
        <w:rPr>
          <w:rFonts w:hint="eastAsia"/>
        </w:rPr>
        <w:t>标准</w:t>
      </w:r>
      <w:r>
        <w:t>，主要是为了解决专业摄影师所遇到的图像信息过于庞大的问题。由于</w:t>
      </w:r>
      <w:r>
        <w:rPr>
          <w:rFonts w:hint="eastAsia"/>
        </w:rPr>
        <w:t>JPEG</w:t>
      </w:r>
      <w:r>
        <w:rPr>
          <w:rFonts w:hint="eastAsia"/>
        </w:rPr>
        <w:t>的</w:t>
      </w:r>
      <w:r>
        <w:t>高压缩比和良好的图像质量，是的它广泛运用于多媒体和网络程序</w:t>
      </w:r>
      <w:r>
        <w:rPr>
          <w:rFonts w:hint="eastAsia"/>
        </w:rPr>
        <w:t>中</w:t>
      </w:r>
      <w:r>
        <w:t>。</w:t>
      </w:r>
    </w:p>
    <w:p w14:paraId="660A590F" w14:textId="77777777" w:rsidR="00BA231D" w:rsidRDefault="00BA231D" w:rsidP="00BA231D">
      <w:pPr>
        <w:pStyle w:val="Heading2"/>
      </w:pPr>
      <w:r>
        <w:rPr>
          <w:rFonts w:hint="eastAsia"/>
        </w:rPr>
        <w:t>第</w:t>
      </w:r>
      <w:r>
        <w:t>三章</w:t>
      </w:r>
      <w:r>
        <w:rPr>
          <w:rFonts w:hint="eastAsia"/>
        </w:rPr>
        <w:t xml:space="preserve"> </w:t>
      </w:r>
      <w:r>
        <w:rPr>
          <w:rFonts w:hint="eastAsia"/>
        </w:rPr>
        <w:t>图像</w:t>
      </w:r>
      <w:r>
        <w:t>增强</w:t>
      </w:r>
    </w:p>
    <w:p w14:paraId="36076FCA" w14:textId="77777777" w:rsidR="00BA231D" w:rsidRDefault="00BA231D" w:rsidP="00BA231D">
      <w:r>
        <w:rPr>
          <w:rFonts w:hint="eastAsia"/>
        </w:rPr>
        <w:t xml:space="preserve">1.  </w:t>
      </w:r>
      <w:r w:rsidR="00B66436">
        <w:rPr>
          <w:rFonts w:hint="eastAsia"/>
        </w:rPr>
        <w:t>什么</w:t>
      </w:r>
      <w:r w:rsidR="00B66436">
        <w:t>是图像增强</w:t>
      </w:r>
    </w:p>
    <w:p w14:paraId="56585BF8" w14:textId="77777777" w:rsidR="00B66436" w:rsidRDefault="00B66436" w:rsidP="00BA231D">
      <w:r>
        <w:rPr>
          <w:rFonts w:hint="eastAsia"/>
        </w:rPr>
        <w:t>图像</w:t>
      </w:r>
      <w:r>
        <w:t>增强</w:t>
      </w:r>
      <w:r>
        <w:rPr>
          <w:rFonts w:hint="eastAsia"/>
        </w:rPr>
        <w:t>的</w:t>
      </w:r>
      <w:r>
        <w:t>目的是改善图像的视觉效果或使</w:t>
      </w:r>
      <w:r>
        <w:rPr>
          <w:rFonts w:hint="eastAsia"/>
        </w:rPr>
        <w:t>图像</w:t>
      </w:r>
      <w:r>
        <w:t>更适合于人或机器的分析处理。通过</w:t>
      </w:r>
      <w:r>
        <w:rPr>
          <w:rFonts w:hint="eastAsia"/>
        </w:rPr>
        <w:t>图像</w:t>
      </w:r>
      <w:r>
        <w:t>增强，可以减少图像噪声，提高目标与背景的对比度，也可以强调或抑制图像中的某些细节。</w:t>
      </w:r>
    </w:p>
    <w:p w14:paraId="16CD0CCB" w14:textId="77777777" w:rsidR="00B61E83" w:rsidRDefault="00B61E83" w:rsidP="00BA231D">
      <w:r>
        <w:rPr>
          <w:rFonts w:hint="eastAsia"/>
        </w:rPr>
        <w:t xml:space="preserve">2.  </w:t>
      </w:r>
      <w:r>
        <w:rPr>
          <w:rFonts w:hint="eastAsia"/>
        </w:rPr>
        <w:t>灰度</w:t>
      </w:r>
      <w:r>
        <w:t>变换</w:t>
      </w:r>
    </w:p>
    <w:p w14:paraId="5370771A" w14:textId="77777777" w:rsidR="002A3272" w:rsidRDefault="002A3272" w:rsidP="00BA231D"/>
    <w:p w14:paraId="1C95F27F" w14:textId="77777777" w:rsidR="002A3272" w:rsidRDefault="002A3272" w:rsidP="00BA231D"/>
    <w:p w14:paraId="3F84A1A4" w14:textId="77777777" w:rsidR="002A3272" w:rsidRDefault="002A3272" w:rsidP="00BA231D"/>
    <w:p w14:paraId="5E39F08F" w14:textId="77777777" w:rsidR="007D33ED" w:rsidRDefault="007D33ED" w:rsidP="007D33ED">
      <w:pPr>
        <w:jc w:val="left"/>
      </w:pPr>
      <w:r>
        <w:rPr>
          <w:noProof/>
        </w:rPr>
        <w:lastRenderedPageBreak/>
        <w:drawing>
          <wp:inline distT="0" distB="0" distL="0" distR="0" wp14:anchorId="1B1EAB4A" wp14:editId="029DFC18">
            <wp:extent cx="3107263" cy="176519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5961" cy="1775812"/>
                    </a:xfrm>
                    <a:prstGeom prst="rect">
                      <a:avLst/>
                    </a:prstGeom>
                  </pic:spPr>
                </pic:pic>
              </a:graphicData>
            </a:graphic>
          </wp:inline>
        </w:drawing>
      </w:r>
    </w:p>
    <w:p w14:paraId="6FCE91F0" w14:textId="77777777" w:rsidR="00927403" w:rsidRDefault="00927403" w:rsidP="007D33ED">
      <w:pPr>
        <w:jc w:val="left"/>
      </w:pPr>
      <w:r>
        <w:rPr>
          <w:rFonts w:hint="eastAsia"/>
        </w:rPr>
        <w:t xml:space="preserve">3.  </w:t>
      </w:r>
      <w:r>
        <w:rPr>
          <w:rFonts w:hint="eastAsia"/>
        </w:rPr>
        <w:t>直方图</w:t>
      </w:r>
      <w:r>
        <w:t>的</w:t>
      </w:r>
      <w:r>
        <w:rPr>
          <w:rFonts w:hint="eastAsia"/>
        </w:rPr>
        <w:t>修正</w:t>
      </w:r>
    </w:p>
    <w:p w14:paraId="62C184EB" w14:textId="77777777" w:rsidR="00303A75" w:rsidRDefault="00303A75" w:rsidP="007D33ED">
      <w:pPr>
        <w:jc w:val="left"/>
      </w:pPr>
      <w:r w:rsidRPr="00EC0388">
        <w:rPr>
          <w:rFonts w:hint="eastAsia"/>
          <w:b/>
        </w:rPr>
        <w:t>灰度</w:t>
      </w:r>
      <w:r w:rsidRPr="00EC0388">
        <w:rPr>
          <w:b/>
        </w:rPr>
        <w:t>直方图</w:t>
      </w:r>
      <w:r>
        <w:t>：灰度级的函数，它反映了图像中每一灰度级出现的次数或频率</w:t>
      </w:r>
    </w:p>
    <w:p w14:paraId="35151865" w14:textId="77777777" w:rsidR="00303A75" w:rsidRDefault="00303A75" w:rsidP="00E412D1">
      <w:pPr>
        <w:ind w:leftChars="600" w:left="1260"/>
        <w:jc w:val="left"/>
      </w:pPr>
      <w:r w:rsidRPr="00E412D1">
        <w:rPr>
          <w:rFonts w:hint="eastAsia"/>
          <w:b/>
        </w:rPr>
        <w:t>性质</w:t>
      </w:r>
      <w:r>
        <w:t>：</w:t>
      </w:r>
      <w:r>
        <w:rPr>
          <w:rFonts w:hint="eastAsia"/>
        </w:rPr>
        <w:t xml:space="preserve">a. </w:t>
      </w:r>
      <w:r>
        <w:rPr>
          <w:rFonts w:hint="eastAsia"/>
        </w:rPr>
        <w:t>丢失</w:t>
      </w:r>
      <w:r>
        <w:t>了位置信息</w:t>
      </w:r>
      <w:r>
        <w:rPr>
          <w:rFonts w:hint="eastAsia"/>
        </w:rPr>
        <w:t xml:space="preserve"> </w:t>
      </w:r>
      <w:r>
        <w:t xml:space="preserve">b. </w:t>
      </w:r>
      <w:r>
        <w:rPr>
          <w:rFonts w:hint="eastAsia"/>
        </w:rPr>
        <w:t>不同</w:t>
      </w:r>
      <w:r>
        <w:t>的图像可能有相同的直方图</w:t>
      </w:r>
      <w:r>
        <w:rPr>
          <w:rFonts w:hint="eastAsia"/>
        </w:rPr>
        <w:t xml:space="preserve"> c. </w:t>
      </w:r>
      <w:r>
        <w:rPr>
          <w:rFonts w:hint="eastAsia"/>
        </w:rPr>
        <w:t>灰度</w:t>
      </w:r>
      <w:r>
        <w:t>直方图具有可加性，即整幅图的直方图等于所有不重叠子区域的直方图</w:t>
      </w:r>
      <w:r>
        <w:rPr>
          <w:rFonts w:hint="eastAsia"/>
        </w:rPr>
        <w:t>之和</w:t>
      </w:r>
    </w:p>
    <w:p w14:paraId="0555992F" w14:textId="77777777" w:rsidR="00667649" w:rsidRDefault="00667649" w:rsidP="00667649">
      <w:pPr>
        <w:jc w:val="left"/>
      </w:pPr>
      <w:r w:rsidRPr="00EC0388">
        <w:rPr>
          <w:rFonts w:hint="eastAsia"/>
          <w:b/>
        </w:rPr>
        <w:t>直方图均衡化</w:t>
      </w:r>
      <w:r w:rsidR="008F26ED">
        <w:rPr>
          <w:rFonts w:hint="eastAsia"/>
        </w:rPr>
        <w:t>：</w:t>
      </w:r>
      <w:r w:rsidR="008F26ED">
        <w:t>将原始图像的直方图变换为</w:t>
      </w:r>
      <w:r w:rsidR="008F26ED">
        <w:rPr>
          <w:rFonts w:hint="eastAsia"/>
        </w:rPr>
        <w:t>均匀</w:t>
      </w:r>
      <w:r w:rsidR="008F26ED">
        <w:t>分布的形式，从</w:t>
      </w:r>
      <w:r w:rsidR="008F26ED">
        <w:rPr>
          <w:rFonts w:hint="eastAsia"/>
        </w:rPr>
        <w:t>而</w:t>
      </w:r>
      <w:r w:rsidR="008F26ED">
        <w:t>增强图像灰度的动态范围</w:t>
      </w:r>
      <w:r w:rsidR="008F26ED">
        <w:rPr>
          <w:rFonts w:hint="eastAsia"/>
        </w:rPr>
        <w:t>，</w:t>
      </w:r>
      <w:r w:rsidR="008F26ED">
        <w:t>以达到增强图像对比度的效果。</w:t>
      </w:r>
    </w:p>
    <w:p w14:paraId="3FE26648" w14:textId="77777777" w:rsidR="006661E3" w:rsidRDefault="006661E3" w:rsidP="00667649">
      <w:pPr>
        <w:jc w:val="left"/>
      </w:pPr>
      <w:r w:rsidRPr="00EC0388">
        <w:rPr>
          <w:rFonts w:hint="eastAsia"/>
          <w:b/>
        </w:rPr>
        <w:t>具体</w:t>
      </w:r>
      <w:r w:rsidRPr="00EC0388">
        <w:rPr>
          <w:b/>
        </w:rPr>
        <w:t>步骤</w:t>
      </w:r>
      <w:r>
        <w:t>：</w:t>
      </w:r>
    </w:p>
    <w:tbl>
      <w:tblPr>
        <w:tblStyle w:val="TableGrid"/>
        <w:tblW w:w="0" w:type="auto"/>
        <w:tblLook w:val="04A0" w:firstRow="1" w:lastRow="0" w:firstColumn="1" w:lastColumn="0" w:noHBand="0" w:noVBand="1"/>
      </w:tblPr>
      <w:tblGrid>
        <w:gridCol w:w="562"/>
        <w:gridCol w:w="567"/>
        <w:gridCol w:w="709"/>
        <w:gridCol w:w="851"/>
        <w:gridCol w:w="897"/>
        <w:gridCol w:w="2079"/>
        <w:gridCol w:w="1594"/>
        <w:gridCol w:w="1037"/>
      </w:tblGrid>
      <w:tr w:rsidR="006661E3" w14:paraId="66C64787" w14:textId="77777777" w:rsidTr="006661E3">
        <w:tc>
          <w:tcPr>
            <w:tcW w:w="562" w:type="dxa"/>
          </w:tcPr>
          <w:p w14:paraId="6B7AB990" w14:textId="77777777" w:rsidR="006661E3" w:rsidRDefault="006661E3" w:rsidP="006661E3">
            <w:pPr>
              <w:jc w:val="center"/>
            </w:pPr>
            <w:r>
              <w:t>k</w:t>
            </w:r>
          </w:p>
        </w:tc>
        <w:tc>
          <w:tcPr>
            <w:tcW w:w="567" w:type="dxa"/>
          </w:tcPr>
          <w:p w14:paraId="5E2DA83F" w14:textId="77777777" w:rsidR="006661E3" w:rsidRDefault="006661E3" w:rsidP="006661E3">
            <w:pPr>
              <w:jc w:val="center"/>
            </w:pPr>
            <w:proofErr w:type="spellStart"/>
            <w:r>
              <w:t>r</w:t>
            </w:r>
            <w:r>
              <w:rPr>
                <w:rFonts w:hint="eastAsia"/>
              </w:rPr>
              <w:t>k</w:t>
            </w:r>
            <w:proofErr w:type="spellEnd"/>
          </w:p>
        </w:tc>
        <w:tc>
          <w:tcPr>
            <w:tcW w:w="709" w:type="dxa"/>
          </w:tcPr>
          <w:p w14:paraId="189C5820" w14:textId="77777777" w:rsidR="006661E3" w:rsidRDefault="006661E3" w:rsidP="006661E3">
            <w:pPr>
              <w:jc w:val="center"/>
            </w:pPr>
            <w:proofErr w:type="spellStart"/>
            <w:r>
              <w:t>n</w:t>
            </w:r>
            <w:r>
              <w:rPr>
                <w:rFonts w:hint="eastAsia"/>
              </w:rPr>
              <w:t>k</w:t>
            </w:r>
            <w:proofErr w:type="spellEnd"/>
          </w:p>
        </w:tc>
        <w:tc>
          <w:tcPr>
            <w:tcW w:w="851" w:type="dxa"/>
          </w:tcPr>
          <w:p w14:paraId="40ED71EE" w14:textId="77777777" w:rsidR="006661E3" w:rsidRDefault="006661E3" w:rsidP="006661E3">
            <w:pPr>
              <w:jc w:val="center"/>
            </w:pPr>
            <w:proofErr w:type="spellStart"/>
            <w:r>
              <w:t>p</w:t>
            </w:r>
            <w:r>
              <w:rPr>
                <w:rFonts w:hint="eastAsia"/>
              </w:rPr>
              <w:t>r</w:t>
            </w:r>
            <w:proofErr w:type="spellEnd"/>
            <w:r>
              <w:rPr>
                <w:rFonts w:hint="eastAsia"/>
              </w:rPr>
              <w:t>(</w:t>
            </w:r>
            <w:proofErr w:type="spellStart"/>
            <w:r>
              <w:t>rk</w:t>
            </w:r>
            <w:proofErr w:type="spellEnd"/>
            <w:r>
              <w:t>)</w:t>
            </w:r>
          </w:p>
        </w:tc>
        <w:tc>
          <w:tcPr>
            <w:tcW w:w="897" w:type="dxa"/>
          </w:tcPr>
          <w:p w14:paraId="70389B0A" w14:textId="77777777" w:rsidR="006661E3" w:rsidRDefault="006661E3" w:rsidP="006661E3">
            <w:pPr>
              <w:jc w:val="center"/>
            </w:pPr>
            <w:proofErr w:type="spellStart"/>
            <w:r>
              <w:t>s</w:t>
            </w:r>
            <w:r>
              <w:rPr>
                <w:rFonts w:hint="eastAsia"/>
              </w:rPr>
              <w:t>k</w:t>
            </w:r>
            <w:proofErr w:type="spellEnd"/>
            <w:r>
              <w:rPr>
                <w:rFonts w:hint="eastAsia"/>
              </w:rPr>
              <w:t>=</w:t>
            </w:r>
            <w:r>
              <w:t>T(</w:t>
            </w:r>
            <w:proofErr w:type="spellStart"/>
            <w:r>
              <w:t>rk</w:t>
            </w:r>
            <w:proofErr w:type="spellEnd"/>
            <w:r>
              <w:t>)</w:t>
            </w:r>
          </w:p>
        </w:tc>
        <w:tc>
          <w:tcPr>
            <w:tcW w:w="2079" w:type="dxa"/>
          </w:tcPr>
          <w:p w14:paraId="46A0B7D5" w14:textId="77777777" w:rsidR="006661E3" w:rsidRDefault="006661E3" w:rsidP="006661E3">
            <w:pPr>
              <w:jc w:val="center"/>
            </w:pPr>
            <w:proofErr w:type="spellStart"/>
            <w:r>
              <w:t>sk</w:t>
            </w:r>
            <w:proofErr w:type="spellEnd"/>
            <w:r>
              <w:t>=int[(L-</w:t>
            </w:r>
            <w:proofErr w:type="gramStart"/>
            <w:r>
              <w:t>1)sk</w:t>
            </w:r>
            <w:proofErr w:type="gramEnd"/>
            <w:r>
              <w:t>+0.5]</w:t>
            </w:r>
          </w:p>
        </w:tc>
        <w:tc>
          <w:tcPr>
            <w:tcW w:w="1594" w:type="dxa"/>
          </w:tcPr>
          <w:p w14:paraId="1EB9411F" w14:textId="77777777" w:rsidR="006661E3" w:rsidRDefault="006661E3" w:rsidP="006661E3">
            <w:pPr>
              <w:jc w:val="center"/>
            </w:pPr>
            <w:proofErr w:type="spellStart"/>
            <w:r>
              <w:t>r</w:t>
            </w:r>
            <w:r>
              <w:rPr>
                <w:rFonts w:hint="eastAsia"/>
              </w:rPr>
              <w:t>k</w:t>
            </w:r>
            <w:proofErr w:type="spellEnd"/>
            <w:r>
              <w:sym w:font="Wingdings" w:char="F0E0"/>
            </w:r>
            <w:proofErr w:type="spellStart"/>
            <w:r>
              <w:t>sk</w:t>
            </w:r>
            <w:proofErr w:type="spellEnd"/>
          </w:p>
        </w:tc>
        <w:tc>
          <w:tcPr>
            <w:tcW w:w="1037" w:type="dxa"/>
          </w:tcPr>
          <w:p w14:paraId="4403F477" w14:textId="77777777" w:rsidR="006661E3" w:rsidRDefault="006661E3" w:rsidP="006661E3">
            <w:pPr>
              <w:jc w:val="center"/>
            </w:pPr>
            <w:proofErr w:type="spellStart"/>
            <w:r>
              <w:t>ps</w:t>
            </w:r>
            <w:proofErr w:type="spellEnd"/>
            <w:r>
              <w:t>(</w:t>
            </w:r>
            <w:proofErr w:type="spellStart"/>
            <w:r>
              <w:t>sk</w:t>
            </w:r>
            <w:proofErr w:type="spellEnd"/>
            <w:r>
              <w:t>)</w:t>
            </w:r>
          </w:p>
        </w:tc>
      </w:tr>
      <w:tr w:rsidR="006661E3" w14:paraId="04B9B979" w14:textId="77777777" w:rsidTr="006661E3">
        <w:tc>
          <w:tcPr>
            <w:tcW w:w="562" w:type="dxa"/>
          </w:tcPr>
          <w:p w14:paraId="5FB2FF20" w14:textId="77777777" w:rsidR="006661E3" w:rsidRDefault="006661E3" w:rsidP="00667649">
            <w:pPr>
              <w:jc w:val="left"/>
            </w:pPr>
          </w:p>
        </w:tc>
        <w:tc>
          <w:tcPr>
            <w:tcW w:w="567" w:type="dxa"/>
          </w:tcPr>
          <w:p w14:paraId="70F25CD8" w14:textId="77777777" w:rsidR="006661E3" w:rsidRDefault="006661E3" w:rsidP="00667649">
            <w:pPr>
              <w:jc w:val="left"/>
            </w:pPr>
          </w:p>
        </w:tc>
        <w:tc>
          <w:tcPr>
            <w:tcW w:w="709" w:type="dxa"/>
          </w:tcPr>
          <w:p w14:paraId="1CE0ABBA" w14:textId="77777777" w:rsidR="006661E3" w:rsidRDefault="006661E3" w:rsidP="00667649">
            <w:pPr>
              <w:jc w:val="left"/>
            </w:pPr>
          </w:p>
        </w:tc>
        <w:tc>
          <w:tcPr>
            <w:tcW w:w="851" w:type="dxa"/>
          </w:tcPr>
          <w:p w14:paraId="7228CFB7" w14:textId="77777777" w:rsidR="006661E3" w:rsidRDefault="006661E3" w:rsidP="00667649">
            <w:pPr>
              <w:jc w:val="left"/>
            </w:pPr>
          </w:p>
        </w:tc>
        <w:tc>
          <w:tcPr>
            <w:tcW w:w="897" w:type="dxa"/>
          </w:tcPr>
          <w:p w14:paraId="22B594D2" w14:textId="77777777" w:rsidR="006661E3" w:rsidRDefault="006661E3" w:rsidP="00667649">
            <w:pPr>
              <w:jc w:val="left"/>
            </w:pPr>
          </w:p>
        </w:tc>
        <w:tc>
          <w:tcPr>
            <w:tcW w:w="2079" w:type="dxa"/>
          </w:tcPr>
          <w:p w14:paraId="2B1B0126" w14:textId="77777777" w:rsidR="006661E3" w:rsidRDefault="006661E3" w:rsidP="00667649">
            <w:pPr>
              <w:jc w:val="left"/>
            </w:pPr>
          </w:p>
        </w:tc>
        <w:tc>
          <w:tcPr>
            <w:tcW w:w="1594" w:type="dxa"/>
          </w:tcPr>
          <w:p w14:paraId="4607E5DF" w14:textId="77777777" w:rsidR="006661E3" w:rsidRDefault="006661E3" w:rsidP="00667649">
            <w:pPr>
              <w:jc w:val="left"/>
            </w:pPr>
          </w:p>
        </w:tc>
        <w:tc>
          <w:tcPr>
            <w:tcW w:w="1037" w:type="dxa"/>
          </w:tcPr>
          <w:p w14:paraId="380A7866" w14:textId="77777777" w:rsidR="006661E3" w:rsidRDefault="006661E3" w:rsidP="00667649">
            <w:pPr>
              <w:jc w:val="left"/>
            </w:pPr>
          </w:p>
        </w:tc>
      </w:tr>
      <w:tr w:rsidR="006661E3" w14:paraId="3CA2FB6D" w14:textId="77777777" w:rsidTr="006661E3">
        <w:tc>
          <w:tcPr>
            <w:tcW w:w="562" w:type="dxa"/>
          </w:tcPr>
          <w:p w14:paraId="640D1752" w14:textId="77777777" w:rsidR="006661E3" w:rsidRDefault="006661E3" w:rsidP="00667649">
            <w:pPr>
              <w:jc w:val="left"/>
            </w:pPr>
          </w:p>
        </w:tc>
        <w:tc>
          <w:tcPr>
            <w:tcW w:w="567" w:type="dxa"/>
          </w:tcPr>
          <w:p w14:paraId="65447FC0" w14:textId="77777777" w:rsidR="006661E3" w:rsidRDefault="006661E3" w:rsidP="00667649">
            <w:pPr>
              <w:jc w:val="left"/>
            </w:pPr>
          </w:p>
        </w:tc>
        <w:tc>
          <w:tcPr>
            <w:tcW w:w="709" w:type="dxa"/>
          </w:tcPr>
          <w:p w14:paraId="0FE5D639" w14:textId="77777777" w:rsidR="006661E3" w:rsidRDefault="006661E3" w:rsidP="00667649">
            <w:pPr>
              <w:jc w:val="left"/>
            </w:pPr>
          </w:p>
        </w:tc>
        <w:tc>
          <w:tcPr>
            <w:tcW w:w="851" w:type="dxa"/>
          </w:tcPr>
          <w:p w14:paraId="7F580AA4" w14:textId="77777777" w:rsidR="006661E3" w:rsidRDefault="006661E3" w:rsidP="00667649">
            <w:pPr>
              <w:jc w:val="left"/>
            </w:pPr>
          </w:p>
        </w:tc>
        <w:tc>
          <w:tcPr>
            <w:tcW w:w="897" w:type="dxa"/>
          </w:tcPr>
          <w:p w14:paraId="6F9D2FC9" w14:textId="77777777" w:rsidR="006661E3" w:rsidRDefault="006661E3" w:rsidP="00667649">
            <w:pPr>
              <w:jc w:val="left"/>
            </w:pPr>
          </w:p>
        </w:tc>
        <w:tc>
          <w:tcPr>
            <w:tcW w:w="2079" w:type="dxa"/>
          </w:tcPr>
          <w:p w14:paraId="7C3F15BF" w14:textId="77777777" w:rsidR="006661E3" w:rsidRDefault="006661E3" w:rsidP="00667649">
            <w:pPr>
              <w:jc w:val="left"/>
            </w:pPr>
          </w:p>
        </w:tc>
        <w:tc>
          <w:tcPr>
            <w:tcW w:w="1594" w:type="dxa"/>
          </w:tcPr>
          <w:p w14:paraId="1B32379A" w14:textId="77777777" w:rsidR="006661E3" w:rsidRDefault="006661E3" w:rsidP="00667649">
            <w:pPr>
              <w:jc w:val="left"/>
            </w:pPr>
          </w:p>
        </w:tc>
        <w:tc>
          <w:tcPr>
            <w:tcW w:w="1037" w:type="dxa"/>
          </w:tcPr>
          <w:p w14:paraId="708BC21E" w14:textId="77777777" w:rsidR="006661E3" w:rsidRDefault="006661E3" w:rsidP="00667649">
            <w:pPr>
              <w:jc w:val="left"/>
            </w:pPr>
          </w:p>
        </w:tc>
      </w:tr>
    </w:tbl>
    <w:p w14:paraId="53944842" w14:textId="77777777" w:rsidR="006661E3" w:rsidRDefault="006661E3" w:rsidP="00667649">
      <w:pPr>
        <w:jc w:val="left"/>
      </w:pPr>
      <w:r>
        <w:rPr>
          <w:rFonts w:hint="eastAsia"/>
        </w:rPr>
        <w:t>注</w:t>
      </w:r>
      <w:r>
        <w:t>：</w:t>
      </w:r>
      <w:proofErr w:type="spellStart"/>
      <w:r>
        <w:t>sk</w:t>
      </w:r>
      <w:proofErr w:type="spellEnd"/>
      <w:r>
        <w:t>为累加</w:t>
      </w:r>
      <w:r>
        <w:rPr>
          <w:rFonts w:hint="eastAsia"/>
        </w:rPr>
        <w:t>概率</w:t>
      </w:r>
      <w:r>
        <w:t>，在计算</w:t>
      </w:r>
      <w:r>
        <w:t>int[(L-1)sk+0.5]</w:t>
      </w:r>
      <w:r>
        <w:rPr>
          <w:rFonts w:hint="eastAsia"/>
        </w:rPr>
        <w:t>时</w:t>
      </w:r>
      <w:r>
        <w:t>，是表示向下取整，或不加</w:t>
      </w:r>
      <w:r>
        <w:rPr>
          <w:rFonts w:hint="eastAsia"/>
        </w:rPr>
        <w:t>0.5</w:t>
      </w:r>
      <w:r>
        <w:rPr>
          <w:rFonts w:hint="eastAsia"/>
        </w:rPr>
        <w:t>，</w:t>
      </w:r>
      <w:r>
        <w:t>进行四舍五入运算。</w:t>
      </w:r>
    </w:p>
    <w:p w14:paraId="7AA4E6A3" w14:textId="77777777" w:rsidR="00103E41" w:rsidRDefault="00103E41" w:rsidP="00667649">
      <w:pPr>
        <w:jc w:val="left"/>
      </w:pPr>
      <w:r>
        <w:t xml:space="preserve">4.  </w:t>
      </w:r>
      <w:r>
        <w:rPr>
          <w:rFonts w:hint="eastAsia"/>
        </w:rPr>
        <w:t>图像</w:t>
      </w:r>
      <w:r>
        <w:t>平滑</w:t>
      </w:r>
    </w:p>
    <w:p w14:paraId="2330F32D" w14:textId="77777777" w:rsidR="00103E41" w:rsidRDefault="00103E41" w:rsidP="00667649">
      <w:pPr>
        <w:jc w:val="left"/>
      </w:pPr>
      <w:r w:rsidRPr="00825DE3">
        <w:rPr>
          <w:rFonts w:hint="eastAsia"/>
          <w:b/>
        </w:rPr>
        <w:t>图像</w:t>
      </w:r>
      <w:r w:rsidRPr="00825DE3">
        <w:rPr>
          <w:b/>
        </w:rPr>
        <w:t>平滑</w:t>
      </w:r>
      <w:r>
        <w:t>的目的主要是</w:t>
      </w:r>
      <w:r>
        <w:rPr>
          <w:rFonts w:hint="eastAsia"/>
        </w:rPr>
        <w:t>消除</w:t>
      </w:r>
      <w:r>
        <w:t>噪声或模糊图像，去除小的细节或弥合目标间的缝隙。</w:t>
      </w:r>
      <w:r w:rsidR="008B27A9">
        <w:rPr>
          <w:rFonts w:hint="eastAsia"/>
        </w:rPr>
        <w:t>从</w:t>
      </w:r>
      <w:r w:rsidR="008B27A9">
        <w:t>信号频谱角度看，信号缓慢变化的部分在频率域</w:t>
      </w:r>
      <w:r w:rsidR="008B27A9">
        <w:rPr>
          <w:rFonts w:hint="eastAsia"/>
        </w:rPr>
        <w:t>表现</w:t>
      </w:r>
      <w:r w:rsidR="008B27A9">
        <w:t>为低频，而迅速变化的部分表现为</w:t>
      </w:r>
      <w:r w:rsidR="008B27A9">
        <w:rPr>
          <w:rFonts w:hint="eastAsia"/>
        </w:rPr>
        <w:t>高频。</w:t>
      </w:r>
      <w:r w:rsidR="008B27A9">
        <w:t>如</w:t>
      </w:r>
      <w:r w:rsidR="008B27A9">
        <w:rPr>
          <w:rFonts w:hint="eastAsia"/>
        </w:rPr>
        <w:t>图像</w:t>
      </w:r>
      <w:r w:rsidR="008B27A9">
        <w:t>的边缘、跳跃以及噪声等灰度</w:t>
      </w:r>
      <w:r w:rsidR="008B27A9">
        <w:rPr>
          <w:rFonts w:hint="eastAsia"/>
        </w:rPr>
        <w:t>变化</w:t>
      </w:r>
      <w:r w:rsidR="008B27A9">
        <w:t>剧烈的部分代表图像的</w:t>
      </w:r>
      <w:r w:rsidR="008B27A9">
        <w:rPr>
          <w:rFonts w:hint="eastAsia"/>
        </w:rPr>
        <w:t>高频分量</w:t>
      </w:r>
      <w:r w:rsidR="008B27A9">
        <w:t>，</w:t>
      </w:r>
      <w:r w:rsidR="008B27A9">
        <w:rPr>
          <w:rFonts w:hint="eastAsia"/>
        </w:rPr>
        <w:t>而</w:t>
      </w:r>
      <w:r w:rsidR="008B27A9">
        <w:t>灰度变化缓慢的区域代表图像的低频分量。</w:t>
      </w:r>
    </w:p>
    <w:p w14:paraId="27EDD7D8" w14:textId="77777777" w:rsidR="008B27A9" w:rsidRDefault="008B27A9" w:rsidP="00667649">
      <w:pPr>
        <w:jc w:val="left"/>
      </w:pPr>
      <w:r w:rsidRPr="00825DE3">
        <w:rPr>
          <w:rFonts w:hint="eastAsia"/>
          <w:b/>
        </w:rPr>
        <w:t>模板</w:t>
      </w:r>
      <w:r w:rsidRPr="00825DE3">
        <w:rPr>
          <w:b/>
        </w:rPr>
        <w:t>卷积</w:t>
      </w:r>
      <w:r>
        <w:rPr>
          <w:rFonts w:hint="eastAsia"/>
        </w:rPr>
        <w:t>，</w:t>
      </w:r>
      <w:r>
        <w:t>是一种</w:t>
      </w:r>
      <w:r w:rsidRPr="001522C1">
        <w:rPr>
          <w:b/>
        </w:rPr>
        <w:t>线性</w:t>
      </w:r>
      <w:r>
        <w:t>滤波，其输出像素是输入像素的线性加权和</w:t>
      </w:r>
      <w:r>
        <w:rPr>
          <w:rFonts w:hint="eastAsia"/>
        </w:rPr>
        <w:t>。</w:t>
      </w:r>
    </w:p>
    <w:p w14:paraId="6A7E52C8" w14:textId="77777777" w:rsidR="00825DE3" w:rsidRDefault="00825DE3" w:rsidP="00667649">
      <w:pPr>
        <w:jc w:val="left"/>
      </w:pPr>
      <w:r w:rsidRPr="00F86588">
        <w:rPr>
          <w:rFonts w:hint="eastAsia"/>
          <w:b/>
        </w:rPr>
        <w:t>领域</w:t>
      </w:r>
      <w:r w:rsidRPr="00F86588">
        <w:rPr>
          <w:b/>
        </w:rPr>
        <w:t>平均</w:t>
      </w:r>
      <w:r>
        <w:rPr>
          <w:rFonts w:hint="eastAsia"/>
        </w:rPr>
        <w:t>，</w:t>
      </w:r>
      <w:r w:rsidR="000279DB">
        <w:rPr>
          <w:rFonts w:hint="eastAsia"/>
        </w:rPr>
        <w:t>是</w:t>
      </w:r>
      <w:r>
        <w:t>一种</w:t>
      </w:r>
      <w:r w:rsidRPr="001522C1">
        <w:rPr>
          <w:b/>
        </w:rPr>
        <w:t>线性</w:t>
      </w:r>
      <w:r>
        <w:t>低通滤波器，其思路是用</w:t>
      </w:r>
      <w:r>
        <w:rPr>
          <w:rFonts w:hint="eastAsia"/>
        </w:rPr>
        <w:t>与</w:t>
      </w:r>
      <w:r>
        <w:t>滤波器模板对应的领域像素平均值或加权值作为中心像素的输出结果</w:t>
      </w:r>
      <w:r>
        <w:rPr>
          <w:rFonts w:hint="eastAsia"/>
        </w:rPr>
        <w:t>，</w:t>
      </w:r>
      <w:r>
        <w:t>以便去除突变的像素点，从而滤掉一定的噪声。为了</w:t>
      </w:r>
      <w:r>
        <w:rPr>
          <w:rFonts w:hint="eastAsia"/>
        </w:rPr>
        <w:t>保证</w:t>
      </w:r>
      <w:r>
        <w:t>输出像素值不越界，</w:t>
      </w:r>
      <w:r>
        <w:rPr>
          <w:rFonts w:hint="eastAsia"/>
        </w:rPr>
        <w:t>领域平均</w:t>
      </w:r>
      <w:r>
        <w:t>的卷积核系数之和为</w:t>
      </w:r>
      <w:r>
        <w:rPr>
          <w:rFonts w:hint="eastAsia"/>
        </w:rPr>
        <w:t>1</w:t>
      </w:r>
      <w:r w:rsidR="00587523">
        <w:rPr>
          <w:rFonts w:hint="eastAsia"/>
        </w:rPr>
        <w:t>。</w:t>
      </w:r>
      <w:r w:rsidR="00F86588" w:rsidRPr="001522C1">
        <w:rPr>
          <w:rFonts w:hint="eastAsia"/>
          <w:b/>
        </w:rPr>
        <w:t>优点</w:t>
      </w:r>
      <w:r w:rsidR="00F86588">
        <w:t>：</w:t>
      </w:r>
      <w:r w:rsidR="00F86588" w:rsidRPr="001522C1">
        <w:rPr>
          <w:b/>
        </w:rPr>
        <w:t>算法简单</w:t>
      </w:r>
      <w:r w:rsidR="00F86588">
        <w:t>，但它在降低噪声的同时使</w:t>
      </w:r>
      <w:r w:rsidR="00F86588">
        <w:rPr>
          <w:rFonts w:hint="eastAsia"/>
        </w:rPr>
        <w:t>图像</w:t>
      </w:r>
      <w:r w:rsidR="00F86588">
        <w:t>产生</w:t>
      </w:r>
      <w:r w:rsidR="00F86588" w:rsidRPr="001522C1">
        <w:rPr>
          <w:b/>
        </w:rPr>
        <w:t>模糊</w:t>
      </w:r>
      <w:r w:rsidR="00F86588">
        <w:t>，特别是边缘和细节处。为</w:t>
      </w:r>
      <w:r w:rsidR="00F86588">
        <w:rPr>
          <w:rFonts w:hint="eastAsia"/>
        </w:rPr>
        <w:t>解决</w:t>
      </w:r>
      <w:r w:rsidR="00F86588">
        <w:t>模糊问题，</w:t>
      </w:r>
      <w:r w:rsidR="00F86588">
        <w:rPr>
          <w:rFonts w:hint="eastAsia"/>
        </w:rPr>
        <w:t>可</w:t>
      </w:r>
      <w:r w:rsidR="00F86588">
        <w:t>采用阈值法、</w:t>
      </w:r>
      <w:r w:rsidR="00F86588">
        <w:rPr>
          <w:rFonts w:hint="eastAsia"/>
        </w:rPr>
        <w:t>K</w:t>
      </w:r>
      <w:r w:rsidR="00F86588">
        <w:rPr>
          <w:rFonts w:hint="eastAsia"/>
        </w:rPr>
        <w:t>邻点</w:t>
      </w:r>
      <w:r w:rsidR="00F86588">
        <w:t>平均法、梯度倒数</w:t>
      </w:r>
      <w:r w:rsidR="00F86588">
        <w:rPr>
          <w:rFonts w:hint="eastAsia"/>
        </w:rPr>
        <w:t>加权</w:t>
      </w:r>
      <w:r w:rsidR="00F86588">
        <w:t>平滑法、最大均匀平滑法等。选取</w:t>
      </w:r>
      <w:r w:rsidR="00F86588">
        <w:rPr>
          <w:rFonts w:hint="eastAsia"/>
        </w:rPr>
        <w:t>合适</w:t>
      </w:r>
      <w:r w:rsidR="00F86588">
        <w:t>的领域大小、形状和</w:t>
      </w:r>
      <w:r w:rsidR="00F86588">
        <w:rPr>
          <w:rFonts w:hint="eastAsia"/>
        </w:rPr>
        <w:t>方向</w:t>
      </w:r>
      <w:r w:rsidR="00F86588">
        <w:t>，参加加权的点数和加权系数等。</w:t>
      </w:r>
    </w:p>
    <w:p w14:paraId="0B3AB048" w14:textId="77777777" w:rsidR="000279DB" w:rsidRDefault="000279DB" w:rsidP="00C67C96">
      <w:pPr>
        <w:jc w:val="left"/>
      </w:pPr>
      <w:r w:rsidRPr="000279DB">
        <w:rPr>
          <w:rFonts w:hint="eastAsia"/>
          <w:b/>
        </w:rPr>
        <w:t>中值</w:t>
      </w:r>
      <w:r w:rsidRPr="000279DB">
        <w:rPr>
          <w:b/>
        </w:rPr>
        <w:t>滤波</w:t>
      </w:r>
      <w:r>
        <w:rPr>
          <w:rFonts w:hint="eastAsia"/>
          <w:b/>
        </w:rPr>
        <w:t>，</w:t>
      </w:r>
      <w:r>
        <w:rPr>
          <w:rFonts w:hint="eastAsia"/>
        </w:rPr>
        <w:t>是</w:t>
      </w:r>
      <w:r>
        <w:t>一种</w:t>
      </w:r>
      <w:r w:rsidRPr="001522C1">
        <w:rPr>
          <w:b/>
        </w:rPr>
        <w:t>非线性</w:t>
      </w:r>
      <w:r>
        <w:t>滤波</w:t>
      </w:r>
      <w:r>
        <w:rPr>
          <w:rFonts w:hint="eastAsia"/>
        </w:rPr>
        <w:t>，</w:t>
      </w:r>
      <w:r w:rsidR="001522C1">
        <w:rPr>
          <w:rFonts w:hint="eastAsia"/>
        </w:rPr>
        <w:t>它</w:t>
      </w:r>
      <w:r w:rsidR="001522C1">
        <w:t>能在</w:t>
      </w:r>
      <w:r w:rsidR="001522C1">
        <w:rPr>
          <w:rFonts w:hint="eastAsia"/>
        </w:rPr>
        <w:t>滤掉噪声</w:t>
      </w:r>
      <w:r w:rsidR="001522C1">
        <w:t>的同时很好地保</w:t>
      </w:r>
      <w:r w:rsidR="001522C1" w:rsidRPr="001522C1">
        <w:rPr>
          <w:b/>
        </w:rPr>
        <w:t>持图像边缘</w:t>
      </w:r>
      <w:r w:rsidR="001522C1">
        <w:rPr>
          <w:rFonts w:hint="eastAsia"/>
        </w:rPr>
        <w:t>。</w:t>
      </w:r>
      <w:r w:rsidR="001522C1">
        <w:t>它</w:t>
      </w:r>
      <w:r w:rsidR="001522C1">
        <w:rPr>
          <w:rFonts w:hint="eastAsia"/>
        </w:rPr>
        <w:t>把</w:t>
      </w:r>
      <w:r w:rsidR="001522C1">
        <w:t>某像素为中心的小窗口</w:t>
      </w:r>
      <w:r w:rsidR="003B7F8C">
        <w:rPr>
          <w:rFonts w:hint="eastAsia"/>
        </w:rPr>
        <w:t>内</w:t>
      </w:r>
      <w:r w:rsidR="003B7F8C">
        <w:t>的所有像素的灰度按从小到</w:t>
      </w:r>
      <w:r w:rsidR="003B7F8C">
        <w:rPr>
          <w:rFonts w:hint="eastAsia"/>
        </w:rPr>
        <w:t>大</w:t>
      </w:r>
      <w:r w:rsidR="003B7F8C">
        <w:t>排序，取</w:t>
      </w:r>
      <w:r w:rsidR="00036783">
        <w:rPr>
          <w:rFonts w:hint="eastAsia"/>
        </w:rPr>
        <w:t>排序</w:t>
      </w:r>
      <w:r w:rsidR="00036783">
        <w:t>结果的中间值作为该像素的灰度值。</w:t>
      </w:r>
      <w:r w:rsidR="00094AE2">
        <w:rPr>
          <w:rFonts w:hint="eastAsia"/>
        </w:rPr>
        <w:t>性质</w:t>
      </w:r>
      <w:r w:rsidR="00094AE2">
        <w:t>：</w:t>
      </w:r>
      <w:r w:rsidR="00D83318">
        <w:rPr>
          <w:rFonts w:hint="eastAsia"/>
        </w:rPr>
        <w:t xml:space="preserve">a. </w:t>
      </w:r>
      <w:r w:rsidR="00094AE2">
        <w:t>不影响</w:t>
      </w:r>
      <w:r w:rsidR="00BD6CB8">
        <w:rPr>
          <w:rFonts w:hint="eastAsia"/>
        </w:rPr>
        <w:t>阶跃</w:t>
      </w:r>
      <w:r w:rsidR="00BD6CB8">
        <w:t>信号、斜坡信号、连续个数小于窗口</w:t>
      </w:r>
      <w:r w:rsidR="00BD6CB8">
        <w:rPr>
          <w:rFonts w:hint="eastAsia"/>
        </w:rPr>
        <w:t>长度</w:t>
      </w:r>
      <w:r w:rsidR="00BD6CB8">
        <w:t>一</w:t>
      </w:r>
      <w:r w:rsidR="00BD6CB8">
        <w:rPr>
          <w:rFonts w:hint="eastAsia"/>
        </w:rPr>
        <w:t>半</w:t>
      </w:r>
      <w:r w:rsidR="00BD6CB8">
        <w:t>的</w:t>
      </w:r>
      <w:r w:rsidR="00BD6CB8">
        <w:rPr>
          <w:rFonts w:hint="eastAsia"/>
        </w:rPr>
        <w:t>脉冲</w:t>
      </w:r>
      <w:r w:rsidR="00BD6CB8">
        <w:t>收到</w:t>
      </w:r>
      <w:r w:rsidR="00BD6CB8">
        <w:rPr>
          <w:rFonts w:hint="eastAsia"/>
        </w:rPr>
        <w:t>抑制</w:t>
      </w:r>
      <w:r w:rsidR="00D83318">
        <w:rPr>
          <w:rFonts w:hint="eastAsia"/>
        </w:rPr>
        <w:t xml:space="preserve">  b. </w:t>
      </w:r>
      <w:r w:rsidR="00D83318">
        <w:rPr>
          <w:rFonts w:hint="eastAsia"/>
        </w:rPr>
        <w:t>中值</w:t>
      </w:r>
      <w:r w:rsidR="00D83318">
        <w:t>滤波的</w:t>
      </w:r>
      <w:r w:rsidR="00D83318">
        <w:rPr>
          <w:rFonts w:hint="eastAsia"/>
        </w:rPr>
        <w:t>输出</w:t>
      </w:r>
      <w:r w:rsidR="00D83318">
        <w:t>与输入</w:t>
      </w:r>
      <w:r w:rsidR="00D83318">
        <w:rPr>
          <w:rFonts w:hint="eastAsia"/>
        </w:rPr>
        <w:t>噪声</w:t>
      </w:r>
      <w:r w:rsidR="00D83318">
        <w:t>的密度</w:t>
      </w:r>
      <w:r w:rsidR="00D83318">
        <w:rPr>
          <w:rFonts w:hint="eastAsia"/>
        </w:rPr>
        <w:t>分布</w:t>
      </w:r>
      <w:r w:rsidR="00D83318">
        <w:t>有关</w:t>
      </w:r>
      <w:r w:rsidR="00D83318">
        <w:rPr>
          <w:rFonts w:hint="eastAsia"/>
        </w:rPr>
        <w:t>，</w:t>
      </w:r>
      <w:r w:rsidR="00D83318">
        <w:t>对于</w:t>
      </w:r>
      <w:r w:rsidR="00D83318">
        <w:rPr>
          <w:rFonts w:hint="eastAsia"/>
        </w:rPr>
        <w:t>高斯噪声</w:t>
      </w:r>
      <w:r w:rsidR="00D83318">
        <w:t>，中值滤波效果不如均值滤波。对于</w:t>
      </w:r>
      <w:r w:rsidR="00D83318">
        <w:rPr>
          <w:rFonts w:hint="eastAsia"/>
        </w:rPr>
        <w:t>脉冲噪声</w:t>
      </w:r>
      <w:r w:rsidR="00D83318">
        <w:t>，特别是脉冲宽度小于窗口宽度一半</w:t>
      </w:r>
      <w:r w:rsidR="00D83318">
        <w:rPr>
          <w:rFonts w:hint="eastAsia"/>
        </w:rPr>
        <w:t>时</w:t>
      </w:r>
      <w:r w:rsidR="00C67C96">
        <w:t>，中值滤波效果好</w:t>
      </w:r>
      <w:r w:rsidR="00C67C96">
        <w:rPr>
          <w:rFonts w:hint="eastAsia"/>
        </w:rPr>
        <w:t>。</w:t>
      </w:r>
      <w:r w:rsidR="00D83318">
        <w:rPr>
          <w:rFonts w:hint="eastAsia"/>
        </w:rPr>
        <w:t xml:space="preserve"> </w:t>
      </w:r>
      <w:r w:rsidR="00C67C96">
        <w:t xml:space="preserve">c. </w:t>
      </w:r>
      <w:r w:rsidR="00D83318">
        <w:rPr>
          <w:rFonts w:hint="eastAsia"/>
        </w:rPr>
        <w:t>中值</w:t>
      </w:r>
      <w:r w:rsidR="00D83318">
        <w:t>滤波频谱特性起伏不大，可以认为中值滤波后，信号频谱基本不变。</w:t>
      </w:r>
    </w:p>
    <w:p w14:paraId="658963AA" w14:textId="77777777" w:rsidR="00C67C96" w:rsidRDefault="00C67C96" w:rsidP="00C67C96">
      <w:pPr>
        <w:jc w:val="left"/>
      </w:pPr>
      <w:r>
        <w:rPr>
          <w:rFonts w:hint="eastAsia"/>
          <w:b/>
        </w:rPr>
        <w:t>椒盐</w:t>
      </w:r>
      <w:r>
        <w:rPr>
          <w:b/>
        </w:rPr>
        <w:t>噪声：</w:t>
      </w:r>
      <w:r>
        <w:rPr>
          <w:rFonts w:hint="eastAsia"/>
        </w:rPr>
        <w:t>用中值滤波</w:t>
      </w:r>
      <w:r>
        <w:t>，保持边缘</w:t>
      </w:r>
    </w:p>
    <w:p w14:paraId="62C162B9" w14:textId="77777777" w:rsidR="00C67C96" w:rsidRDefault="00C67C96" w:rsidP="00C67C96">
      <w:pPr>
        <w:jc w:val="left"/>
      </w:pPr>
      <w:r w:rsidRPr="00C67C96">
        <w:rPr>
          <w:rFonts w:hint="eastAsia"/>
          <w:b/>
        </w:rPr>
        <w:t>高斯</w:t>
      </w:r>
      <w:r w:rsidRPr="00C67C96">
        <w:rPr>
          <w:b/>
        </w:rPr>
        <w:t>噪声</w:t>
      </w:r>
      <w:r>
        <w:t>：用高斯平滑</w:t>
      </w:r>
    </w:p>
    <w:p w14:paraId="2FF5379D" w14:textId="77777777" w:rsidR="00663CF8" w:rsidRDefault="00663CF8" w:rsidP="00C67C96">
      <w:pPr>
        <w:jc w:val="left"/>
      </w:pPr>
    </w:p>
    <w:p w14:paraId="6D6344CB" w14:textId="77777777" w:rsidR="00663CF8" w:rsidRDefault="00663CF8" w:rsidP="00C67C96">
      <w:pPr>
        <w:jc w:val="left"/>
      </w:pPr>
    </w:p>
    <w:p w14:paraId="145319E2" w14:textId="77777777" w:rsidR="00663CF8" w:rsidRDefault="00663CF8" w:rsidP="00C67C96">
      <w:pPr>
        <w:jc w:val="left"/>
      </w:pPr>
    </w:p>
    <w:p w14:paraId="5314A993" w14:textId="77777777" w:rsidR="00663CF8" w:rsidRDefault="00663CF8" w:rsidP="00663CF8">
      <w:pPr>
        <w:pStyle w:val="Heading2"/>
      </w:pPr>
      <w:r>
        <w:rPr>
          <w:rFonts w:hint="eastAsia"/>
        </w:rPr>
        <w:lastRenderedPageBreak/>
        <w:t>第</w:t>
      </w:r>
      <w:r>
        <w:t>四章</w:t>
      </w:r>
      <w:r>
        <w:rPr>
          <w:rFonts w:hint="eastAsia"/>
        </w:rPr>
        <w:t xml:space="preserve"> </w:t>
      </w:r>
      <w:r>
        <w:rPr>
          <w:rFonts w:hint="eastAsia"/>
        </w:rPr>
        <w:t>图像</w:t>
      </w:r>
      <w:r>
        <w:t>的</w:t>
      </w:r>
      <w:r>
        <w:rPr>
          <w:rFonts w:hint="eastAsia"/>
        </w:rPr>
        <w:t>几何</w:t>
      </w:r>
      <w:r>
        <w:t>变换</w:t>
      </w:r>
    </w:p>
    <w:p w14:paraId="5ABA4843" w14:textId="77777777" w:rsidR="00663CF8" w:rsidRPr="00B91B84" w:rsidRDefault="00663CF8" w:rsidP="00663CF8">
      <w:r>
        <w:rPr>
          <w:rFonts w:hint="eastAsia"/>
        </w:rPr>
        <w:t xml:space="preserve">1. </w:t>
      </w:r>
      <w:r w:rsidR="00EC6C22">
        <w:rPr>
          <w:rFonts w:hint="eastAsia"/>
        </w:rPr>
        <w:t>图像平移</w:t>
      </w:r>
      <w:r w:rsidR="00EC6C22">
        <w:t>变换</w:t>
      </w:r>
    </w:p>
    <w:p w14:paraId="377326B4" w14:textId="77777777" w:rsidR="00B91B84" w:rsidRDefault="00B91B84" w:rsidP="00663CF8">
      <w:pPr>
        <w:rPr>
          <w:b/>
        </w:rPr>
      </w:pPr>
      <w:r>
        <w:rPr>
          <w:noProof/>
        </w:rPr>
        <w:drawing>
          <wp:inline distT="0" distB="0" distL="0" distR="0" wp14:anchorId="01DCDFC4" wp14:editId="11811AC8">
            <wp:extent cx="2930706" cy="133581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384" cy="1344333"/>
                    </a:xfrm>
                    <a:prstGeom prst="rect">
                      <a:avLst/>
                    </a:prstGeom>
                  </pic:spPr>
                </pic:pic>
              </a:graphicData>
            </a:graphic>
          </wp:inline>
        </w:drawing>
      </w:r>
    </w:p>
    <w:p w14:paraId="57A0A49A" w14:textId="77777777" w:rsidR="002A4BE9" w:rsidRDefault="00EC6C22" w:rsidP="00663CF8">
      <w:r w:rsidRPr="00EC6C22">
        <w:rPr>
          <w:rFonts w:hint="eastAsia"/>
        </w:rPr>
        <w:t xml:space="preserve">2. </w:t>
      </w:r>
      <w:r w:rsidRPr="00EC6C22">
        <w:rPr>
          <w:rFonts w:hint="eastAsia"/>
        </w:rPr>
        <w:t>图像比例</w:t>
      </w:r>
      <w:r w:rsidRPr="00EC6C22">
        <w:t>缩放变换</w:t>
      </w:r>
    </w:p>
    <w:p w14:paraId="48D78049" w14:textId="77777777" w:rsidR="002A4BE9" w:rsidRDefault="002A4BE9" w:rsidP="00663CF8">
      <w:r>
        <w:rPr>
          <w:rFonts w:hint="eastAsia"/>
          <w:noProof/>
        </w:rPr>
        <mc:AlternateContent>
          <mc:Choice Requires="wps">
            <w:drawing>
              <wp:anchor distT="0" distB="0" distL="114300" distR="114300" simplePos="0" relativeHeight="251665408" behindDoc="0" locked="0" layoutInCell="1" allowOverlap="1" wp14:anchorId="20ED1417" wp14:editId="4228735E">
                <wp:simplePos x="0" y="0"/>
                <wp:positionH relativeFrom="column">
                  <wp:posOffset>987425</wp:posOffset>
                </wp:positionH>
                <wp:positionV relativeFrom="paragraph">
                  <wp:posOffset>517829</wp:posOffset>
                </wp:positionV>
                <wp:extent cx="341906" cy="381662"/>
                <wp:effectExtent l="0" t="0" r="20320" b="18415"/>
                <wp:wrapNone/>
                <wp:docPr id="10" name="矩形 10"/>
                <wp:cNvGraphicFramePr/>
                <a:graphic xmlns:a="http://schemas.openxmlformats.org/drawingml/2006/main">
                  <a:graphicData uri="http://schemas.microsoft.com/office/word/2010/wordprocessingShape">
                    <wps:wsp>
                      <wps:cNvSpPr/>
                      <wps:spPr>
                        <a:xfrm>
                          <a:off x="0" y="0"/>
                          <a:ext cx="341906" cy="38166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7B3D2" w14:textId="77777777" w:rsidR="0085106A" w:rsidRPr="002A4BE9" w:rsidRDefault="0085106A" w:rsidP="002A4BE9">
                            <w:pPr>
                              <w:rPr>
                                <w:b/>
                                <w:color w:val="000000" w:themeColor="text1"/>
                              </w:rPr>
                            </w:pPr>
                            <w:proofErr w:type="spellStart"/>
                            <w:r>
                              <w:rPr>
                                <w:b/>
                                <w:color w:val="000000" w:themeColor="text1"/>
                              </w:rPr>
                              <w:t>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D1417" id="矩形 10" o:spid="_x0000_s1026" style="position:absolute;left:0;text-align:left;margin-left:77.75pt;margin-top:40.75pt;width:26.9pt;height:3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" fillcolor="white [3212]" strokecolor="white [3212]" strokeweight="1pt">
                <v:textbox>
                  <w:txbxContent>
                    <w:p w14:paraId="0377B3D2" w14:textId="77777777" w:rsidR="0085106A" w:rsidRPr="002A4BE9" w:rsidRDefault="0085106A" w:rsidP="002A4BE9">
                      <w:pPr>
                        <w:rPr>
                          <w:b/>
                          <w:color w:val="000000" w:themeColor="text1"/>
                        </w:rPr>
                      </w:pPr>
                      <w:proofErr w:type="spellStart"/>
                      <w:r>
                        <w:rPr>
                          <w:b/>
                          <w:color w:val="000000" w:themeColor="text1"/>
                        </w:rPr>
                        <w:t>fy</w:t>
                      </w:r>
                      <w:proofErr w:type="spellEnd"/>
                    </w:p>
                  </w:txbxContent>
                </v:textbox>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24DEA994" wp14:editId="0D1C50BC">
                <wp:simplePos x="0" y="0"/>
                <wp:positionH relativeFrom="column">
                  <wp:posOffset>644525</wp:posOffset>
                </wp:positionH>
                <wp:positionV relativeFrom="paragraph">
                  <wp:posOffset>134924</wp:posOffset>
                </wp:positionV>
                <wp:extent cx="341906" cy="262228"/>
                <wp:effectExtent l="0" t="0" r="20320" b="24130"/>
                <wp:wrapNone/>
                <wp:docPr id="9" name="矩形 9"/>
                <wp:cNvGraphicFramePr/>
                <a:graphic xmlns:a="http://schemas.openxmlformats.org/drawingml/2006/main">
                  <a:graphicData uri="http://schemas.microsoft.com/office/word/2010/wordprocessingShape">
                    <wps:wsp>
                      <wps:cNvSpPr/>
                      <wps:spPr>
                        <a:xfrm>
                          <a:off x="0" y="0"/>
                          <a:ext cx="341906" cy="2622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D70A9" w14:textId="77777777" w:rsidR="0085106A" w:rsidRPr="002A4BE9" w:rsidRDefault="0085106A" w:rsidP="002A4BE9">
                            <w:pPr>
                              <w:rPr>
                                <w:b/>
                                <w:color w:val="000000" w:themeColor="text1"/>
                              </w:rPr>
                            </w:pPr>
                            <w:proofErr w:type="spellStart"/>
                            <w:r>
                              <w:rPr>
                                <w:b/>
                                <w:color w:val="000000" w:themeColor="text1"/>
                              </w:rPr>
                              <w:t>fx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EA994" id="矩形 9" o:spid="_x0000_s1027" style="position:absolute;left:0;text-align:left;margin-left:50.75pt;margin-top:10.6pt;width:26.9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" fillcolor="white [3212]" strokecolor="white [3212]" strokeweight="1pt">
                <v:textbox>
                  <w:txbxContent>
                    <w:p w14:paraId="2E9D70A9" w14:textId="77777777" w:rsidR="0085106A" w:rsidRPr="002A4BE9" w:rsidRDefault="0085106A" w:rsidP="002A4BE9">
                      <w:pPr>
                        <w:rPr>
                          <w:b/>
                          <w:color w:val="000000" w:themeColor="text1"/>
                        </w:rPr>
                      </w:pPr>
                      <w:proofErr w:type="spellStart"/>
                      <w:r>
                        <w:rPr>
                          <w:b/>
                          <w:color w:val="000000" w:themeColor="text1"/>
                        </w:rPr>
                        <w:t>fx</w:t>
                      </w:r>
                      <w:proofErr w:type="spellEnd"/>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1251F818" wp14:editId="6DA7623E">
                <wp:simplePos x="0" y="0"/>
                <wp:positionH relativeFrom="column">
                  <wp:posOffset>1410417</wp:posOffset>
                </wp:positionH>
                <wp:positionV relativeFrom="paragraph">
                  <wp:posOffset>526829</wp:posOffset>
                </wp:positionV>
                <wp:extent cx="198782" cy="262228"/>
                <wp:effectExtent l="0" t="0" r="10795" b="24130"/>
                <wp:wrapNone/>
                <wp:docPr id="8" name="矩形 8"/>
                <wp:cNvGraphicFramePr/>
                <a:graphic xmlns:a="http://schemas.openxmlformats.org/drawingml/2006/main">
                  <a:graphicData uri="http://schemas.microsoft.com/office/word/2010/wordprocessingShape">
                    <wps:wsp>
                      <wps:cNvSpPr/>
                      <wps:spPr>
                        <a:xfrm>
                          <a:off x="0" y="0"/>
                          <a:ext cx="198782" cy="2622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21973" w14:textId="77777777" w:rsidR="0085106A" w:rsidRPr="002A4BE9" w:rsidRDefault="0085106A" w:rsidP="002A4BE9">
                            <w:pPr>
                              <w:jc w:val="center"/>
                              <w:rPr>
                                <w:b/>
                                <w:color w:val="000000" w:themeColor="text1"/>
                              </w:rPr>
                            </w:pPr>
                            <w:r w:rsidRPr="002A4BE9">
                              <w:rPr>
                                <w:rFonts w:hint="eastAsia"/>
                                <w:b/>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1F818" id="矩形 8" o:spid="_x0000_s1028" style="position:absolute;left:0;text-align:left;margin-left:111.05pt;margin-top:41.5pt;width:15.6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" fillcolor="white [3212]" strokecolor="white [3212]" strokeweight="1pt">
                <v:textbox>
                  <w:txbxContent>
                    <w:p w14:paraId="05121973" w14:textId="77777777" w:rsidR="0085106A" w:rsidRPr="002A4BE9" w:rsidRDefault="0085106A" w:rsidP="002A4BE9">
                      <w:pPr>
                        <w:jc w:val="center"/>
                        <w:rPr>
                          <w:b/>
                          <w:color w:val="000000" w:themeColor="text1"/>
                        </w:rPr>
                      </w:pPr>
                      <w:r w:rsidRPr="002A4BE9">
                        <w:rPr>
                          <w:rFonts w:hint="eastAsia"/>
                          <w:b/>
                          <w:color w:val="000000" w:themeColor="text1"/>
                        </w:rPr>
                        <w:t>0</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4970E733" wp14:editId="0B6260FA">
                <wp:simplePos x="0" y="0"/>
                <wp:positionH relativeFrom="column">
                  <wp:posOffset>1392555</wp:posOffset>
                </wp:positionH>
                <wp:positionV relativeFrom="paragraph">
                  <wp:posOffset>134316</wp:posOffset>
                </wp:positionV>
                <wp:extent cx="198782" cy="262228"/>
                <wp:effectExtent l="0" t="0" r="10795" b="24130"/>
                <wp:wrapNone/>
                <wp:docPr id="7" name="矩形 7"/>
                <wp:cNvGraphicFramePr/>
                <a:graphic xmlns:a="http://schemas.openxmlformats.org/drawingml/2006/main">
                  <a:graphicData uri="http://schemas.microsoft.com/office/word/2010/wordprocessingShape">
                    <wps:wsp>
                      <wps:cNvSpPr/>
                      <wps:spPr>
                        <a:xfrm>
                          <a:off x="0" y="0"/>
                          <a:ext cx="198782" cy="2622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B8A11" w14:textId="77777777" w:rsidR="0085106A" w:rsidRPr="002A4BE9" w:rsidRDefault="0085106A" w:rsidP="002A4BE9">
                            <w:pPr>
                              <w:jc w:val="center"/>
                              <w:rPr>
                                <w:b/>
                                <w:color w:val="000000" w:themeColor="text1"/>
                              </w:rPr>
                            </w:pPr>
                            <w:r w:rsidRPr="002A4BE9">
                              <w:rPr>
                                <w:rFonts w:hint="eastAsia"/>
                                <w:b/>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0E733" id="矩形 7" o:spid="_x0000_s1029" style="position:absolute;left:0;text-align:left;margin-left:109.65pt;margin-top:10.6pt;width:15.6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" fillcolor="white [3212]" strokecolor="white [3212]" strokeweight="1pt">
                <v:textbox>
                  <w:txbxContent>
                    <w:p w14:paraId="674B8A11" w14:textId="77777777" w:rsidR="0085106A" w:rsidRPr="002A4BE9" w:rsidRDefault="0085106A" w:rsidP="002A4BE9">
                      <w:pPr>
                        <w:jc w:val="center"/>
                        <w:rPr>
                          <w:b/>
                          <w:color w:val="000000" w:themeColor="text1"/>
                        </w:rPr>
                      </w:pPr>
                      <w:r w:rsidRPr="002A4BE9">
                        <w:rPr>
                          <w:rFonts w:hint="eastAsia"/>
                          <w:b/>
                          <w:color w:val="000000" w:themeColor="text1"/>
                        </w:rPr>
                        <w:t>0</w:t>
                      </w:r>
                    </w:p>
                  </w:txbxContent>
                </v:textbox>
              </v:rect>
            </w:pict>
          </mc:Fallback>
        </mc:AlternateContent>
      </w:r>
      <w:r>
        <w:rPr>
          <w:noProof/>
        </w:rPr>
        <w:drawing>
          <wp:inline distT="0" distB="0" distL="0" distR="0" wp14:anchorId="582F1B4E" wp14:editId="223759ED">
            <wp:extent cx="2930706" cy="1335819"/>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384" cy="1344333"/>
                    </a:xfrm>
                    <a:prstGeom prst="rect">
                      <a:avLst/>
                    </a:prstGeom>
                  </pic:spPr>
                </pic:pic>
              </a:graphicData>
            </a:graphic>
          </wp:inline>
        </w:drawing>
      </w:r>
    </w:p>
    <w:p w14:paraId="0E615048" w14:textId="77777777" w:rsidR="00941672" w:rsidRDefault="00941672" w:rsidP="00663CF8">
      <w:r>
        <w:rPr>
          <w:rFonts w:hint="eastAsia"/>
        </w:rPr>
        <w:t xml:space="preserve">3. </w:t>
      </w:r>
      <w:r>
        <w:rPr>
          <w:rFonts w:hint="eastAsia"/>
        </w:rPr>
        <w:t>图像</w:t>
      </w:r>
      <w:r>
        <w:t>旋转</w:t>
      </w:r>
      <w:r>
        <w:rPr>
          <w:rFonts w:hint="eastAsia"/>
        </w:rPr>
        <w:t>变换</w:t>
      </w:r>
    </w:p>
    <w:p w14:paraId="465192E0" w14:textId="77777777" w:rsidR="00363D86" w:rsidRDefault="00363D86" w:rsidP="00363D86">
      <w:r>
        <w:rPr>
          <w:rFonts w:hint="eastAsia"/>
          <w:noProof/>
        </w:rPr>
        <mc:AlternateContent>
          <mc:Choice Requires="wps">
            <w:drawing>
              <wp:anchor distT="0" distB="0" distL="114300" distR="114300" simplePos="0" relativeHeight="251676672" behindDoc="0" locked="0" layoutInCell="1" allowOverlap="1" wp14:anchorId="4081A3BA" wp14:editId="4872ED1D">
                <wp:simplePos x="0" y="0"/>
                <wp:positionH relativeFrom="column">
                  <wp:posOffset>613631</wp:posOffset>
                </wp:positionH>
                <wp:positionV relativeFrom="paragraph">
                  <wp:posOffset>539115</wp:posOffset>
                </wp:positionV>
                <wp:extent cx="540689" cy="261620"/>
                <wp:effectExtent l="0" t="0" r="12065" b="24130"/>
                <wp:wrapNone/>
                <wp:docPr id="19" name="矩形 19"/>
                <wp:cNvGraphicFramePr/>
                <a:graphic xmlns:a="http://schemas.openxmlformats.org/drawingml/2006/main">
                  <a:graphicData uri="http://schemas.microsoft.com/office/word/2010/wordprocessingShape">
                    <wps:wsp>
                      <wps:cNvSpPr/>
                      <wps:spPr>
                        <a:xfrm>
                          <a:off x="0" y="0"/>
                          <a:ext cx="540689" cy="261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7306A" w14:textId="77777777" w:rsidR="0085106A" w:rsidRPr="002A4BE9" w:rsidRDefault="0085106A" w:rsidP="00363D86">
                            <w:pPr>
                              <w:rPr>
                                <w:b/>
                                <w:color w:val="000000" w:themeColor="text1"/>
                              </w:rPr>
                            </w:pPr>
                            <w:r>
                              <w:rPr>
                                <w:b/>
                                <w:color w:val="000000" w:themeColor="text1"/>
                              </w:rPr>
                              <w:t>-</w:t>
                            </w:r>
                            <w:proofErr w:type="spellStart"/>
                            <w:r>
                              <w:rPr>
                                <w:b/>
                                <w:color w:val="000000" w:themeColor="text1"/>
                              </w:rPr>
                              <w:t>sinΘ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1A3BA" id="矩形 19" o:spid="_x0000_s1030" style="position:absolute;left:0;text-align:left;margin-left:48.3pt;margin-top:42.45pt;width:42.55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" fillcolor="white [3212]" strokecolor="white [3212]" strokeweight="1pt">
                <v:textbox>
                  <w:txbxContent>
                    <w:p w14:paraId="0E37306A" w14:textId="77777777" w:rsidR="0085106A" w:rsidRPr="002A4BE9" w:rsidRDefault="0085106A" w:rsidP="00363D86">
                      <w:pPr>
                        <w:rPr>
                          <w:b/>
                          <w:color w:val="000000" w:themeColor="text1"/>
                        </w:rPr>
                      </w:pPr>
                      <w:r>
                        <w:rPr>
                          <w:b/>
                          <w:color w:val="000000" w:themeColor="text1"/>
                        </w:rPr>
                        <w:t>-</w:t>
                      </w:r>
                      <w:proofErr w:type="spellStart"/>
                      <w:r>
                        <w:rPr>
                          <w:b/>
                          <w:color w:val="000000" w:themeColor="text1"/>
                        </w:rPr>
                        <w:t>sinΘ</w:t>
                      </w:r>
                      <w:proofErr w:type="spellEnd"/>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BFF4381" wp14:editId="0ACDA121">
                <wp:simplePos x="0" y="0"/>
                <wp:positionH relativeFrom="column">
                  <wp:posOffset>1083642</wp:posOffset>
                </wp:positionH>
                <wp:positionV relativeFrom="paragraph">
                  <wp:posOffset>537817</wp:posOffset>
                </wp:positionV>
                <wp:extent cx="469127" cy="261620"/>
                <wp:effectExtent l="0" t="0" r="26670" b="24130"/>
                <wp:wrapNone/>
                <wp:docPr id="17" name="矩形 17"/>
                <wp:cNvGraphicFramePr/>
                <a:graphic xmlns:a="http://schemas.openxmlformats.org/drawingml/2006/main">
                  <a:graphicData uri="http://schemas.microsoft.com/office/word/2010/wordprocessingShape">
                    <wps:wsp>
                      <wps:cNvSpPr/>
                      <wps:spPr>
                        <a:xfrm>
                          <a:off x="0" y="0"/>
                          <a:ext cx="469127" cy="261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D97EF" w14:textId="77777777" w:rsidR="0085106A" w:rsidRPr="002A4BE9" w:rsidRDefault="0085106A" w:rsidP="00363D86">
                            <w:pPr>
                              <w:rPr>
                                <w:b/>
                                <w:color w:val="000000" w:themeColor="text1"/>
                              </w:rPr>
                            </w:pPr>
                            <w:proofErr w:type="spellStart"/>
                            <w:r>
                              <w:rPr>
                                <w:b/>
                                <w:color w:val="000000" w:themeColor="text1"/>
                              </w:rPr>
                              <w:t>cosΘ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F4381" id="矩形 17" o:spid="_x0000_s1031" style="position:absolute;left:0;text-align:left;margin-left:85.35pt;margin-top:42.35pt;width:36.95pt;height:2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" fillcolor="white [3212]" strokecolor="white [3212]" strokeweight="1pt">
                <v:textbox>
                  <w:txbxContent>
                    <w:p w14:paraId="68ED97EF" w14:textId="77777777" w:rsidR="0085106A" w:rsidRPr="002A4BE9" w:rsidRDefault="0085106A" w:rsidP="00363D86">
                      <w:pPr>
                        <w:rPr>
                          <w:b/>
                          <w:color w:val="000000" w:themeColor="text1"/>
                        </w:rPr>
                      </w:pPr>
                      <w:proofErr w:type="spellStart"/>
                      <w:r>
                        <w:rPr>
                          <w:b/>
                          <w:color w:val="000000" w:themeColor="text1"/>
                        </w:rPr>
                        <w:t>cosΘ</w:t>
                      </w:r>
                      <w:proofErr w:type="spellEnd"/>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0DAB2CCF" wp14:editId="7AE2AF0D">
                <wp:simplePos x="0" y="0"/>
                <wp:positionH relativeFrom="column">
                  <wp:posOffset>1569085</wp:posOffset>
                </wp:positionH>
                <wp:positionV relativeFrom="paragraph">
                  <wp:posOffset>534339</wp:posOffset>
                </wp:positionV>
                <wp:extent cx="198782" cy="262228"/>
                <wp:effectExtent l="0" t="0" r="10795" b="24130"/>
                <wp:wrapNone/>
                <wp:docPr id="13" name="矩形 13"/>
                <wp:cNvGraphicFramePr/>
                <a:graphic xmlns:a="http://schemas.openxmlformats.org/drawingml/2006/main">
                  <a:graphicData uri="http://schemas.microsoft.com/office/word/2010/wordprocessingShape">
                    <wps:wsp>
                      <wps:cNvSpPr/>
                      <wps:spPr>
                        <a:xfrm>
                          <a:off x="0" y="0"/>
                          <a:ext cx="198782" cy="26222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72D9D" w14:textId="77777777" w:rsidR="0085106A" w:rsidRPr="002A4BE9" w:rsidRDefault="0085106A" w:rsidP="00363D86">
                            <w:pPr>
                              <w:jc w:val="center"/>
                              <w:rPr>
                                <w:b/>
                                <w:color w:val="000000" w:themeColor="text1"/>
                              </w:rPr>
                            </w:pPr>
                            <w:r w:rsidRPr="002A4BE9">
                              <w:rPr>
                                <w:rFonts w:hint="eastAsia"/>
                                <w:b/>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B2CCF" id="矩形 13" o:spid="_x0000_s1032" style="position:absolute;left:0;text-align:left;margin-left:123.55pt;margin-top:42.05pt;width:15.65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" fillcolor="white [3212]" strokecolor="white [3212]" strokeweight="1pt">
                <v:textbox>
                  <w:txbxContent>
                    <w:p w14:paraId="2D272D9D" w14:textId="77777777" w:rsidR="0085106A" w:rsidRPr="002A4BE9" w:rsidRDefault="0085106A" w:rsidP="00363D86">
                      <w:pPr>
                        <w:jc w:val="center"/>
                        <w:rPr>
                          <w:b/>
                          <w:color w:val="000000" w:themeColor="text1"/>
                        </w:rPr>
                      </w:pPr>
                      <w:r w:rsidRPr="002A4BE9">
                        <w:rPr>
                          <w:rFonts w:hint="eastAsia"/>
                          <w:b/>
                          <w:color w:val="000000" w:themeColor="text1"/>
                        </w:rPr>
                        <w:t>0</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65628C38" wp14:editId="10AA1BFC">
                <wp:simplePos x="0" y="0"/>
                <wp:positionH relativeFrom="column">
                  <wp:posOffset>1062990</wp:posOffset>
                </wp:positionH>
                <wp:positionV relativeFrom="paragraph">
                  <wp:posOffset>136856</wp:posOffset>
                </wp:positionV>
                <wp:extent cx="469127" cy="261620"/>
                <wp:effectExtent l="0" t="0" r="26670" b="24130"/>
                <wp:wrapNone/>
                <wp:docPr id="16" name="矩形 16"/>
                <wp:cNvGraphicFramePr/>
                <a:graphic xmlns:a="http://schemas.openxmlformats.org/drawingml/2006/main">
                  <a:graphicData uri="http://schemas.microsoft.com/office/word/2010/wordprocessingShape">
                    <wps:wsp>
                      <wps:cNvSpPr/>
                      <wps:spPr>
                        <a:xfrm>
                          <a:off x="0" y="0"/>
                          <a:ext cx="469127" cy="261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61152" w14:textId="77777777" w:rsidR="0085106A" w:rsidRPr="002A4BE9" w:rsidRDefault="0085106A" w:rsidP="00363D86">
                            <w:pPr>
                              <w:rPr>
                                <w:b/>
                                <w:color w:val="000000" w:themeColor="text1"/>
                              </w:rPr>
                            </w:pPr>
                            <w:proofErr w:type="spellStart"/>
                            <w:r>
                              <w:rPr>
                                <w:b/>
                                <w:color w:val="000000" w:themeColor="text1"/>
                              </w:rPr>
                              <w:t>sinΘ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28C38" id="矩形 16" o:spid="_x0000_s1033" style="position:absolute;left:0;text-align:left;margin-left:83.7pt;margin-top:10.8pt;width:36.95pt;height:2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" fillcolor="white [3212]" strokecolor="white [3212]" strokeweight="1pt">
                <v:textbox>
                  <w:txbxContent>
                    <w:p w14:paraId="51361152" w14:textId="77777777" w:rsidR="0085106A" w:rsidRPr="002A4BE9" w:rsidRDefault="0085106A" w:rsidP="00363D86">
                      <w:pPr>
                        <w:rPr>
                          <w:b/>
                          <w:color w:val="000000" w:themeColor="text1"/>
                        </w:rPr>
                      </w:pPr>
                      <w:proofErr w:type="spellStart"/>
                      <w:r>
                        <w:rPr>
                          <w:b/>
                          <w:color w:val="000000" w:themeColor="text1"/>
                        </w:rPr>
                        <w:t>sinΘ</w:t>
                      </w:r>
                      <w:proofErr w:type="spellEnd"/>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69004BA4" wp14:editId="4B62BC27">
                <wp:simplePos x="0" y="0"/>
                <wp:positionH relativeFrom="column">
                  <wp:posOffset>1533525</wp:posOffset>
                </wp:positionH>
                <wp:positionV relativeFrom="paragraph">
                  <wp:posOffset>126034</wp:posOffset>
                </wp:positionV>
                <wp:extent cx="198755" cy="261620"/>
                <wp:effectExtent l="0" t="0" r="10795" b="24130"/>
                <wp:wrapNone/>
                <wp:docPr id="14" name="矩形 14"/>
                <wp:cNvGraphicFramePr/>
                <a:graphic xmlns:a="http://schemas.openxmlformats.org/drawingml/2006/main">
                  <a:graphicData uri="http://schemas.microsoft.com/office/word/2010/wordprocessingShape">
                    <wps:wsp>
                      <wps:cNvSpPr/>
                      <wps:spPr>
                        <a:xfrm>
                          <a:off x="0" y="0"/>
                          <a:ext cx="198755" cy="261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92786" w14:textId="77777777" w:rsidR="0085106A" w:rsidRPr="002A4BE9" w:rsidRDefault="0085106A" w:rsidP="00363D86">
                            <w:pPr>
                              <w:jc w:val="center"/>
                              <w:rPr>
                                <w:b/>
                                <w:color w:val="000000" w:themeColor="text1"/>
                              </w:rPr>
                            </w:pPr>
                            <w:r w:rsidRPr="002A4BE9">
                              <w:rPr>
                                <w:rFonts w:hint="eastAsia"/>
                                <w:b/>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04BA4" id="矩形 14" o:spid="_x0000_s1034" style="position:absolute;left:0;text-align:left;margin-left:120.75pt;margin-top:9.9pt;width:15.65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" fillcolor="white [3212]" strokecolor="white [3212]" strokeweight="1pt">
                <v:textbox>
                  <w:txbxContent>
                    <w:p w14:paraId="0DC92786" w14:textId="77777777" w:rsidR="0085106A" w:rsidRPr="002A4BE9" w:rsidRDefault="0085106A" w:rsidP="00363D86">
                      <w:pPr>
                        <w:jc w:val="center"/>
                        <w:rPr>
                          <w:b/>
                          <w:color w:val="000000" w:themeColor="text1"/>
                        </w:rPr>
                      </w:pPr>
                      <w:r w:rsidRPr="002A4BE9">
                        <w:rPr>
                          <w:rFonts w:hint="eastAsia"/>
                          <w:b/>
                          <w:color w:val="000000" w:themeColor="text1"/>
                        </w:rPr>
                        <w:t>0</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25D8FB63" wp14:editId="1030C8EE">
                <wp:simplePos x="0" y="0"/>
                <wp:positionH relativeFrom="column">
                  <wp:posOffset>646042</wp:posOffset>
                </wp:positionH>
                <wp:positionV relativeFrom="paragraph">
                  <wp:posOffset>133737</wp:posOffset>
                </wp:positionV>
                <wp:extent cx="469127" cy="261620"/>
                <wp:effectExtent l="0" t="0" r="26670" b="24130"/>
                <wp:wrapNone/>
                <wp:docPr id="12" name="矩形 12"/>
                <wp:cNvGraphicFramePr/>
                <a:graphic xmlns:a="http://schemas.openxmlformats.org/drawingml/2006/main">
                  <a:graphicData uri="http://schemas.microsoft.com/office/word/2010/wordprocessingShape">
                    <wps:wsp>
                      <wps:cNvSpPr/>
                      <wps:spPr>
                        <a:xfrm>
                          <a:off x="0" y="0"/>
                          <a:ext cx="469127" cy="261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72084" w14:textId="77777777" w:rsidR="0085106A" w:rsidRPr="002A4BE9" w:rsidRDefault="0085106A" w:rsidP="00363D86">
                            <w:pPr>
                              <w:rPr>
                                <w:b/>
                                <w:color w:val="000000" w:themeColor="text1"/>
                              </w:rPr>
                            </w:pPr>
                            <w:proofErr w:type="spellStart"/>
                            <w:r>
                              <w:rPr>
                                <w:b/>
                                <w:color w:val="000000" w:themeColor="text1"/>
                              </w:rPr>
                              <w:t>cosΘ</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8FB63" id="矩形 12" o:spid="_x0000_s1035" style="position:absolute;left:0;text-align:left;margin-left:50.85pt;margin-top:10.55pt;width:36.95pt;height:2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" fillcolor="white [3212]" strokecolor="white [3212]" strokeweight="1pt">
                <v:textbox>
                  <w:txbxContent>
                    <w:p w14:paraId="40972084" w14:textId="77777777" w:rsidR="0085106A" w:rsidRPr="002A4BE9" w:rsidRDefault="0085106A" w:rsidP="00363D86">
                      <w:pPr>
                        <w:rPr>
                          <w:b/>
                          <w:color w:val="000000" w:themeColor="text1"/>
                        </w:rPr>
                      </w:pPr>
                      <w:proofErr w:type="spellStart"/>
                      <w:r>
                        <w:rPr>
                          <w:b/>
                          <w:color w:val="000000" w:themeColor="text1"/>
                        </w:rPr>
                        <w:t>cosΘ</w:t>
                      </w:r>
                      <w:proofErr w:type="spellEnd"/>
                    </w:p>
                  </w:txbxContent>
                </v:textbox>
              </v:rect>
            </w:pict>
          </mc:Fallback>
        </mc:AlternateContent>
      </w:r>
      <w:r>
        <w:rPr>
          <w:noProof/>
        </w:rPr>
        <w:drawing>
          <wp:inline distT="0" distB="0" distL="0" distR="0" wp14:anchorId="3A98FC46" wp14:editId="1A12CA8C">
            <wp:extent cx="3164619" cy="13354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521" cy="1345913"/>
                    </a:xfrm>
                    <a:prstGeom prst="rect">
                      <a:avLst/>
                    </a:prstGeom>
                  </pic:spPr>
                </pic:pic>
              </a:graphicData>
            </a:graphic>
          </wp:inline>
        </w:drawing>
      </w:r>
    </w:p>
    <w:p w14:paraId="427C8879" w14:textId="77777777" w:rsidR="006D5907" w:rsidRDefault="0085106A" w:rsidP="00363D86">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ctrlPr>
                          <w:rPr>
                            <w:rFonts w:ascii="Cambria Math" w:hAnsi="Cambria Math"/>
                          </w:rPr>
                        </m:ctrlPr>
                      </m:fName>
                      <m:e>
                        <m:r>
                          <w:rPr>
                            <w:rFonts w:ascii="Cambria Math" w:hAnsi="Cambria Math"/>
                          </w:rPr>
                          <m:t>θ</m:t>
                        </m:r>
                      </m:e>
                    </m:func>
                  </m:e>
                  <m:e>
                    <m:r>
                      <w:rPr>
                        <w:rFonts w:ascii="Cambria Math" w:hAnsi="Cambria Math"/>
                      </w:rPr>
                      <m:t>0</m:t>
                    </m:r>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E8C4F6A" w14:textId="77777777" w:rsidR="00762E1A" w:rsidRDefault="00762E1A" w:rsidP="00363D86">
      <w:r>
        <w:rPr>
          <w:rFonts w:hint="eastAsia"/>
        </w:rPr>
        <w:t xml:space="preserve">4. </w:t>
      </w:r>
      <w:r>
        <w:rPr>
          <w:rFonts w:hint="eastAsia"/>
        </w:rPr>
        <w:t>插值法</w:t>
      </w:r>
    </w:p>
    <w:p w14:paraId="27CF7DF6" w14:textId="77777777" w:rsidR="00762E1A" w:rsidRDefault="00762E1A" w:rsidP="00363D86">
      <w:r>
        <w:t xml:space="preserve">a. </w:t>
      </w:r>
      <w:r>
        <w:rPr>
          <w:rFonts w:hint="eastAsia"/>
        </w:rPr>
        <w:t>最近邻</w:t>
      </w:r>
      <w:r>
        <w:t>插值法</w:t>
      </w:r>
      <w:r>
        <w:rPr>
          <w:rFonts w:hint="eastAsia"/>
        </w:rPr>
        <w:t xml:space="preserve"> </w:t>
      </w:r>
      <w:r>
        <w:rPr>
          <w:rFonts w:hint="eastAsia"/>
        </w:rPr>
        <w:t>简单</w:t>
      </w:r>
      <w:r>
        <w:t>，但会有马赛克，严重失真。因为</w:t>
      </w:r>
      <w:r>
        <w:rPr>
          <w:rFonts w:hint="eastAsia"/>
        </w:rPr>
        <w:t>由</w:t>
      </w:r>
      <w:r>
        <w:t>目标图的坐标反推得到的源图的坐标是一个浮点数，直接采用四舍五入的方法将目标的坐标值设定为源图</w:t>
      </w:r>
      <w:r>
        <w:rPr>
          <w:rFonts w:hint="eastAsia"/>
        </w:rPr>
        <w:t>中</w:t>
      </w:r>
      <w:r>
        <w:t>最接近的</w:t>
      </w:r>
      <w:r>
        <w:rPr>
          <w:rFonts w:hint="eastAsia"/>
        </w:rPr>
        <w:t>像素</w:t>
      </w:r>
      <w:r>
        <w:t>值</w:t>
      </w:r>
      <w:r>
        <w:rPr>
          <w:rFonts w:hint="eastAsia"/>
        </w:rPr>
        <w:t>。</w:t>
      </w:r>
    </w:p>
    <w:p w14:paraId="5E2001C9" w14:textId="77777777" w:rsidR="00762E1A" w:rsidRDefault="00762E1A" w:rsidP="00363D86">
      <w:r>
        <w:rPr>
          <w:rFonts w:hint="eastAsia"/>
        </w:rPr>
        <w:t xml:space="preserve">b. </w:t>
      </w:r>
      <w:r>
        <w:rPr>
          <w:rFonts w:hint="eastAsia"/>
        </w:rPr>
        <w:t>双</w:t>
      </w:r>
      <w:r>
        <w:t>线性插值</w:t>
      </w:r>
      <w:r>
        <w:rPr>
          <w:rFonts w:hint="eastAsia"/>
        </w:rPr>
        <w:t>算法</w:t>
      </w:r>
      <w:r>
        <w:rPr>
          <w:rFonts w:hint="eastAsia"/>
        </w:rPr>
        <w:t xml:space="preserve"> P92</w:t>
      </w:r>
    </w:p>
    <w:p w14:paraId="0CF1576F" w14:textId="77777777" w:rsidR="00363D86" w:rsidRDefault="00363D86" w:rsidP="00663CF8"/>
    <w:p w14:paraId="21B407E1" w14:textId="77777777" w:rsidR="00792EE3" w:rsidRDefault="00792EE3" w:rsidP="00663CF8">
      <w:r>
        <w:rPr>
          <w:noProof/>
        </w:rPr>
        <w:drawing>
          <wp:inline distT="0" distB="0" distL="0" distR="0" wp14:anchorId="5DF10A6A" wp14:editId="03296F23">
            <wp:extent cx="3411109" cy="46160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993" cy="466731"/>
                    </a:xfrm>
                    <a:prstGeom prst="rect">
                      <a:avLst/>
                    </a:prstGeom>
                  </pic:spPr>
                </pic:pic>
              </a:graphicData>
            </a:graphic>
          </wp:inline>
        </w:drawing>
      </w:r>
    </w:p>
    <w:p w14:paraId="129F1251" w14:textId="77777777" w:rsidR="005C12C3" w:rsidRDefault="005C12C3" w:rsidP="00663CF8">
      <w:r>
        <w:rPr>
          <w:rFonts w:hint="eastAsia"/>
        </w:rPr>
        <w:t>对于</w:t>
      </w:r>
      <w:r>
        <w:rPr>
          <w:rFonts w:hint="eastAsia"/>
        </w:rPr>
        <w:t>2D</w:t>
      </w:r>
      <w:r>
        <w:rPr>
          <w:rFonts w:hint="eastAsia"/>
        </w:rPr>
        <w:t>图像几何</w:t>
      </w:r>
      <w:r>
        <w:t>变换，由于变换</w:t>
      </w:r>
      <w:r>
        <w:rPr>
          <w:rFonts w:hint="eastAsia"/>
        </w:rPr>
        <w:t>中心</w:t>
      </w:r>
      <w:r>
        <w:t>在坐标原点的恒等、比例缩放</w:t>
      </w:r>
      <w:r>
        <w:rPr>
          <w:rFonts w:hint="eastAsia"/>
        </w:rPr>
        <w:t>和</w:t>
      </w:r>
      <w:r>
        <w:t>旋转等变换，都可以用</w:t>
      </w:r>
      <w:r>
        <w:rPr>
          <w:rFonts w:hint="eastAsia"/>
        </w:rPr>
        <w:t>2</w:t>
      </w:r>
      <w:r>
        <w:t>*2</w:t>
      </w:r>
      <w:r>
        <w:rPr>
          <w:rFonts w:hint="eastAsia"/>
        </w:rPr>
        <w:t>矩阵</w:t>
      </w:r>
      <w:r>
        <w:t>表示和实现，但</w:t>
      </w:r>
      <w:r>
        <w:rPr>
          <w:rFonts w:hint="eastAsia"/>
        </w:rPr>
        <w:t>一个</w:t>
      </w:r>
      <w:r>
        <w:rPr>
          <w:rFonts w:hint="eastAsia"/>
        </w:rPr>
        <w:t>2</w:t>
      </w:r>
      <w:r>
        <w:t>*2</w:t>
      </w:r>
      <w:r>
        <w:rPr>
          <w:rFonts w:hint="eastAsia"/>
        </w:rPr>
        <w:t>变换</w:t>
      </w:r>
      <w:r>
        <w:t>矩阵</w:t>
      </w:r>
      <w:r>
        <w:rPr>
          <w:rFonts w:hint="eastAsia"/>
        </w:rPr>
        <w:t>却</w:t>
      </w:r>
      <w:r>
        <w:t>不能实现</w:t>
      </w:r>
      <w:r>
        <w:rPr>
          <w:rFonts w:hint="eastAsia"/>
        </w:rPr>
        <w:t>2</w:t>
      </w:r>
      <w:r>
        <w:t>D</w:t>
      </w:r>
      <w:r>
        <w:rPr>
          <w:rFonts w:hint="eastAsia"/>
        </w:rPr>
        <w:t>图像</w:t>
      </w:r>
      <w:r>
        <w:t>的平移以及绕</w:t>
      </w:r>
      <w:r>
        <w:rPr>
          <w:rFonts w:hint="eastAsia"/>
        </w:rPr>
        <w:t>任意</w:t>
      </w:r>
      <w:r>
        <w:t>点的比例缩放、旋转等变换。因</w:t>
      </w:r>
      <w:r>
        <w:rPr>
          <w:rFonts w:hint="eastAsia"/>
        </w:rPr>
        <w:t>此</w:t>
      </w:r>
      <w:r>
        <w:t>，为了能够用统一的矩阵线性变换的形式表示和实现这些常见的图像几何变换，就需要</w:t>
      </w:r>
      <w:r>
        <w:rPr>
          <w:rFonts w:hint="eastAsia"/>
        </w:rPr>
        <w:t>引入</w:t>
      </w:r>
      <w:r>
        <w:t>齐次坐标。</w:t>
      </w:r>
    </w:p>
    <w:p w14:paraId="7B8E5D27" w14:textId="77777777" w:rsidR="00D938DD" w:rsidRDefault="00D938DD" w:rsidP="00663CF8">
      <w:r>
        <w:rPr>
          <w:noProof/>
        </w:rPr>
        <w:lastRenderedPageBreak/>
        <w:drawing>
          <wp:inline distT="0" distB="0" distL="0" distR="0" wp14:anchorId="67993108" wp14:editId="7AFAFD43">
            <wp:extent cx="3729162" cy="656397"/>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4000" cy="660769"/>
                    </a:xfrm>
                    <a:prstGeom prst="rect">
                      <a:avLst/>
                    </a:prstGeom>
                  </pic:spPr>
                </pic:pic>
              </a:graphicData>
            </a:graphic>
          </wp:inline>
        </w:drawing>
      </w:r>
      <w:r>
        <w:rPr>
          <w:rFonts w:hint="eastAsia"/>
        </w:rPr>
        <w:t>插值算法</w:t>
      </w:r>
      <w:r>
        <w:t>（</w:t>
      </w:r>
      <w:r>
        <w:rPr>
          <w:rFonts w:hint="eastAsia"/>
        </w:rPr>
        <w:t>线性</w:t>
      </w:r>
      <w:r>
        <w:t>插值算法）</w:t>
      </w:r>
    </w:p>
    <w:p w14:paraId="1F98960F" w14:textId="77777777" w:rsidR="00D4605D" w:rsidRDefault="00D4605D" w:rsidP="00663CF8">
      <w:r>
        <w:rPr>
          <w:noProof/>
        </w:rPr>
        <w:drawing>
          <wp:inline distT="0" distB="0" distL="0" distR="0" wp14:anchorId="09D2DFC4" wp14:editId="79DF0F62">
            <wp:extent cx="3983603" cy="1199014"/>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2465" cy="1201681"/>
                    </a:xfrm>
                    <a:prstGeom prst="rect">
                      <a:avLst/>
                    </a:prstGeom>
                  </pic:spPr>
                </pic:pic>
              </a:graphicData>
            </a:graphic>
          </wp:inline>
        </w:drawing>
      </w:r>
    </w:p>
    <w:p w14:paraId="3BC17EB6" w14:textId="77777777" w:rsidR="00DA7262" w:rsidRDefault="00DA7262" w:rsidP="00663CF8"/>
    <w:p w14:paraId="0926EDFA" w14:textId="77777777" w:rsidR="00DA7262" w:rsidRDefault="00DA7262" w:rsidP="002368A4">
      <w:pPr>
        <w:pStyle w:val="Heading2"/>
      </w:pPr>
      <w:r>
        <w:rPr>
          <w:rFonts w:hint="eastAsia"/>
        </w:rPr>
        <w:t>第五章</w:t>
      </w:r>
      <w:r>
        <w:rPr>
          <w:rFonts w:hint="eastAsia"/>
        </w:rPr>
        <w:t xml:space="preserve"> </w:t>
      </w:r>
      <w:r>
        <w:rPr>
          <w:rFonts w:hint="eastAsia"/>
        </w:rPr>
        <w:t>频域</w:t>
      </w:r>
      <w:r>
        <w:t>处理</w:t>
      </w:r>
    </w:p>
    <w:p w14:paraId="35844BD7" w14:textId="77777777" w:rsidR="002368A4" w:rsidRDefault="002368A4" w:rsidP="002368A4">
      <w:r>
        <w:rPr>
          <w:rFonts w:hint="eastAsia"/>
        </w:rPr>
        <w:t xml:space="preserve">1. </w:t>
      </w:r>
      <w:r>
        <w:rPr>
          <w:rFonts w:hint="eastAsia"/>
        </w:rPr>
        <w:t>傅里叶</w:t>
      </w:r>
      <w:r>
        <w:t>变换</w:t>
      </w:r>
    </w:p>
    <w:p w14:paraId="2F5E3D8A" w14:textId="77777777" w:rsidR="00D35362" w:rsidRDefault="00D35362" w:rsidP="00D35362">
      <w:r>
        <w:rPr>
          <w:rFonts w:hint="eastAsia"/>
        </w:rPr>
        <w:t>连续</w:t>
      </w:r>
      <w:r>
        <w:t>函数的傅里叶变换</w:t>
      </w:r>
    </w:p>
    <w:p w14:paraId="4D6BA715" w14:textId="77777777" w:rsidR="00D35362" w:rsidRDefault="00D35362" w:rsidP="002368A4">
      <w:pPr>
        <w:rPr>
          <w:b/>
        </w:rPr>
      </w:pPr>
      <w:r w:rsidRPr="00D35362">
        <w:rPr>
          <w:rFonts w:hint="eastAsia"/>
          <w:b/>
        </w:rPr>
        <w:t>离散</w:t>
      </w:r>
      <w:r w:rsidRPr="00D35362">
        <w:rPr>
          <w:b/>
        </w:rPr>
        <w:t>傅里叶变换（</w:t>
      </w:r>
      <w:r w:rsidRPr="00D35362">
        <w:rPr>
          <w:rFonts w:hint="eastAsia"/>
          <w:b/>
        </w:rPr>
        <w:t>DFT</w:t>
      </w:r>
      <w:r w:rsidRPr="00D35362">
        <w:rPr>
          <w:b/>
        </w:rPr>
        <w:t>）</w:t>
      </w:r>
    </w:p>
    <w:p w14:paraId="35F5A333" w14:textId="77777777" w:rsidR="00D35362" w:rsidRDefault="00D35362" w:rsidP="00D35362">
      <w:pPr>
        <w:ind w:firstLine="420"/>
      </w:pPr>
      <w:r w:rsidRPr="00D35362">
        <w:rPr>
          <w:rFonts w:hint="eastAsia"/>
        </w:rPr>
        <w:t>性质</w:t>
      </w:r>
      <w:r w:rsidRPr="00D35362">
        <w:t>：</w:t>
      </w:r>
      <w:r>
        <w:rPr>
          <w:rFonts w:hint="eastAsia"/>
        </w:rPr>
        <w:t xml:space="preserve">a. </w:t>
      </w:r>
      <w:r>
        <w:rPr>
          <w:rFonts w:hint="eastAsia"/>
        </w:rPr>
        <w:t>可</w:t>
      </w:r>
      <w:r>
        <w:t>分离</w:t>
      </w:r>
      <w:r>
        <w:rPr>
          <w:rFonts w:hint="eastAsia"/>
        </w:rPr>
        <w:t>性</w:t>
      </w:r>
      <w:r>
        <w:rPr>
          <w:rFonts w:hint="eastAsia"/>
        </w:rPr>
        <w:t xml:space="preserve">  b. </w:t>
      </w:r>
      <w:r>
        <w:rPr>
          <w:rFonts w:hint="eastAsia"/>
        </w:rPr>
        <w:t>平移</w:t>
      </w:r>
      <w:r>
        <w:t>性质</w:t>
      </w:r>
    </w:p>
    <w:p w14:paraId="2B82BBD0" w14:textId="77777777" w:rsidR="00F62B36" w:rsidRDefault="00F62B36" w:rsidP="00F62B36">
      <w:r>
        <w:t xml:space="preserve">2. </w:t>
      </w:r>
      <w:r>
        <w:rPr>
          <w:rFonts w:hint="eastAsia"/>
        </w:rPr>
        <w:t>离散余弦</w:t>
      </w:r>
      <w:r>
        <w:t>变换（</w:t>
      </w:r>
      <w:r>
        <w:rPr>
          <w:rFonts w:hint="eastAsia"/>
        </w:rPr>
        <w:t>DCT</w:t>
      </w:r>
      <w:r>
        <w:t>）</w:t>
      </w:r>
    </w:p>
    <w:p w14:paraId="516BDDB3" w14:textId="77777777" w:rsidR="00F62B36" w:rsidRDefault="00F62B36" w:rsidP="00F62B36">
      <w:r>
        <w:rPr>
          <w:rFonts w:hint="eastAsia"/>
        </w:rPr>
        <w:t>其</w:t>
      </w:r>
      <w:r>
        <w:t>变换</w:t>
      </w:r>
      <w:r>
        <w:rPr>
          <w:rFonts w:hint="eastAsia"/>
        </w:rPr>
        <w:t>核</w:t>
      </w:r>
      <w:r>
        <w:t>为实数，所以</w:t>
      </w:r>
      <w:r>
        <w:rPr>
          <w:rFonts w:hint="eastAsia"/>
        </w:rPr>
        <w:t>DCT</w:t>
      </w:r>
      <w:r>
        <w:rPr>
          <w:rFonts w:hint="eastAsia"/>
        </w:rPr>
        <w:t>计算</w:t>
      </w:r>
      <w:r>
        <w:t>速度比变换</w:t>
      </w:r>
      <w:r>
        <w:rPr>
          <w:rFonts w:hint="eastAsia"/>
        </w:rPr>
        <w:t>核</w:t>
      </w:r>
      <w:r>
        <w:t>为复数的</w:t>
      </w:r>
      <w:r>
        <w:rPr>
          <w:rFonts w:hint="eastAsia"/>
        </w:rPr>
        <w:t>DFT</w:t>
      </w:r>
      <w:r>
        <w:rPr>
          <w:rFonts w:hint="eastAsia"/>
        </w:rPr>
        <w:t>要</w:t>
      </w:r>
      <w:r>
        <w:t>快得多</w:t>
      </w:r>
      <w:r>
        <w:rPr>
          <w:rFonts w:hint="eastAsia"/>
        </w:rPr>
        <w:t>。</w:t>
      </w:r>
      <w:r>
        <w:rPr>
          <w:rFonts w:hint="eastAsia"/>
        </w:rPr>
        <w:t>D</w:t>
      </w:r>
      <w:r>
        <w:t>CT</w:t>
      </w:r>
      <w:r>
        <w:rPr>
          <w:rFonts w:hint="eastAsia"/>
        </w:rPr>
        <w:t>除了</w:t>
      </w:r>
      <w:r>
        <w:t>具有一般的</w:t>
      </w:r>
      <w:r>
        <w:rPr>
          <w:rFonts w:hint="eastAsia"/>
        </w:rPr>
        <w:t>正交</w:t>
      </w:r>
      <w:r>
        <w:t>变换性质外，</w:t>
      </w:r>
      <w:r>
        <w:rPr>
          <w:rFonts w:hint="eastAsia"/>
        </w:rPr>
        <w:t>它</w:t>
      </w:r>
      <w:r>
        <w:t>的变换</w:t>
      </w:r>
      <w:r>
        <w:rPr>
          <w:rFonts w:hint="eastAsia"/>
        </w:rPr>
        <w:t>阵</w:t>
      </w:r>
      <w:r>
        <w:t>的基</w:t>
      </w:r>
      <w:r>
        <w:rPr>
          <w:rFonts w:hint="eastAsia"/>
        </w:rPr>
        <w:t>向量</w:t>
      </w:r>
      <w:r>
        <w:t>能很好地</w:t>
      </w:r>
      <w:r>
        <w:rPr>
          <w:rFonts w:hint="eastAsia"/>
        </w:rPr>
        <w:t>描述</w:t>
      </w:r>
      <w:r>
        <w:t>人类语言信号，图像信号的相关特征。</w:t>
      </w:r>
    </w:p>
    <w:p w14:paraId="3224EC47" w14:textId="77777777" w:rsidR="00D76DD0" w:rsidRDefault="00D76DD0" w:rsidP="00F62B36">
      <w:r>
        <w:rPr>
          <w:rFonts w:hint="eastAsia"/>
        </w:rPr>
        <w:t xml:space="preserve">3. </w:t>
      </w:r>
      <w:r>
        <w:rPr>
          <w:rFonts w:hint="eastAsia"/>
        </w:rPr>
        <w:t>小波</w:t>
      </w:r>
      <w:r>
        <w:t>变换</w:t>
      </w:r>
    </w:p>
    <w:p w14:paraId="4D8927E0" w14:textId="77777777" w:rsidR="00D76DD0" w:rsidRDefault="00D76DD0" w:rsidP="00F62B36">
      <w:r>
        <w:rPr>
          <w:rFonts w:hint="eastAsia"/>
        </w:rPr>
        <w:t>提供</w:t>
      </w:r>
      <w:r>
        <w:t>局部分析和细化的能力。傅里叶</w:t>
      </w:r>
      <w:r>
        <w:rPr>
          <w:rFonts w:hint="eastAsia"/>
        </w:rPr>
        <w:t>变换</w:t>
      </w:r>
      <w:r>
        <w:t>提供了有关频率的信息，但有关时间的局部化信息却基本丢失。小波</w:t>
      </w:r>
      <w:r>
        <w:rPr>
          <w:rFonts w:hint="eastAsia"/>
        </w:rPr>
        <w:t>变换</w:t>
      </w:r>
      <w:r>
        <w:t>是通过缩放</w:t>
      </w:r>
      <w:r>
        <w:rPr>
          <w:rFonts w:hint="eastAsia"/>
        </w:rPr>
        <w:t>母</w:t>
      </w:r>
      <w:r>
        <w:t>小波的宽度来获取信号的频率特征。通过</w:t>
      </w:r>
      <w:r>
        <w:rPr>
          <w:rFonts w:hint="eastAsia"/>
        </w:rPr>
        <w:t>计算</w:t>
      </w:r>
      <w:r>
        <w:t>小波系数，反映小波和局部信号之间的相关</w:t>
      </w:r>
      <w:r>
        <w:rPr>
          <w:rFonts w:hint="eastAsia"/>
        </w:rPr>
        <w:t>程度</w:t>
      </w:r>
      <w:r>
        <w:t>。</w:t>
      </w:r>
    </w:p>
    <w:p w14:paraId="21CB8C2D" w14:textId="77777777" w:rsidR="008F475E" w:rsidRDefault="008F475E" w:rsidP="00F62B36">
      <w:r>
        <w:rPr>
          <w:rFonts w:hint="eastAsia"/>
        </w:rPr>
        <w:t xml:space="preserve">4. </w:t>
      </w:r>
      <w:r>
        <w:rPr>
          <w:rFonts w:hint="eastAsia"/>
        </w:rPr>
        <w:t>频谱图</w:t>
      </w:r>
    </w:p>
    <w:p w14:paraId="18CD5EFC" w14:textId="77777777" w:rsidR="008F475E" w:rsidRDefault="008F475E" w:rsidP="00F62B36">
      <w:r>
        <w:rPr>
          <w:rFonts w:hint="eastAsia"/>
        </w:rPr>
        <w:t>数字</w:t>
      </w:r>
      <w:r>
        <w:t>图像</w:t>
      </w:r>
      <w:r>
        <w:rPr>
          <w:rFonts w:hint="eastAsia"/>
        </w:rPr>
        <w:t>平移</w:t>
      </w:r>
      <w:r>
        <w:t>后的频谱中，图像的</w:t>
      </w:r>
      <w:r>
        <w:rPr>
          <w:rFonts w:hint="eastAsia"/>
        </w:rPr>
        <w:t>能量</w:t>
      </w:r>
      <w:r>
        <w:t>将集中</w:t>
      </w:r>
      <w:r>
        <w:rPr>
          <w:rFonts w:hint="eastAsia"/>
        </w:rPr>
        <w:t>到</w:t>
      </w:r>
      <w:r>
        <w:t>频谱中心（</w:t>
      </w:r>
      <w:r>
        <w:rPr>
          <w:rFonts w:hint="eastAsia"/>
        </w:rPr>
        <w:t>低频</w:t>
      </w:r>
      <w:r>
        <w:t>部分）</w:t>
      </w:r>
      <w:r>
        <w:rPr>
          <w:rFonts w:hint="eastAsia"/>
        </w:rPr>
        <w:t>，</w:t>
      </w:r>
      <w:r>
        <w:t>图像上的边缘、线条细节信息（</w:t>
      </w:r>
      <w:r>
        <w:rPr>
          <w:rFonts w:hint="eastAsia"/>
        </w:rPr>
        <w:t>高频</w:t>
      </w:r>
      <w:r>
        <w:t>部分）</w:t>
      </w:r>
      <w:r>
        <w:rPr>
          <w:rFonts w:hint="eastAsia"/>
        </w:rPr>
        <w:t>将分散</w:t>
      </w:r>
      <w:r>
        <w:t>在图像频谱边缘。</w:t>
      </w:r>
      <w:r w:rsidR="00C96F39">
        <w:rPr>
          <w:rFonts w:hint="eastAsia"/>
        </w:rPr>
        <w:t>即</w:t>
      </w:r>
      <w:r w:rsidR="00C96F39">
        <w:t>低频成分代表了图像概貌，高频成分代表了图像的细节</w:t>
      </w:r>
    </w:p>
    <w:p w14:paraId="19C1ABB6" w14:textId="77777777" w:rsidR="00A31554" w:rsidRDefault="00A31554" w:rsidP="00F62B36">
      <w:r>
        <w:rPr>
          <w:rFonts w:hint="eastAsia"/>
        </w:rPr>
        <w:t xml:space="preserve">5. </w:t>
      </w:r>
      <w:r>
        <w:rPr>
          <w:rFonts w:hint="eastAsia"/>
        </w:rPr>
        <w:t>频域</w:t>
      </w:r>
      <w:r>
        <w:t>滤波</w:t>
      </w:r>
    </w:p>
    <w:p w14:paraId="35E52781" w14:textId="77777777" w:rsidR="00A31554" w:rsidRDefault="00A31554" w:rsidP="00F62B36">
      <w:r>
        <w:rPr>
          <w:rFonts w:hint="eastAsia"/>
        </w:rPr>
        <w:t>a</w:t>
      </w:r>
      <w:r>
        <w:t xml:space="preserve">. </w:t>
      </w:r>
      <w:r>
        <w:rPr>
          <w:rFonts w:hint="eastAsia"/>
        </w:rPr>
        <w:t>低通</w:t>
      </w:r>
      <w:r>
        <w:t>滤波</w:t>
      </w:r>
      <w:r>
        <w:rPr>
          <w:rFonts w:hint="eastAsia"/>
        </w:rPr>
        <w:t xml:space="preserve"> </w:t>
      </w:r>
      <w:r>
        <w:rPr>
          <w:rFonts w:hint="eastAsia"/>
        </w:rPr>
        <w:t>去除</w:t>
      </w:r>
      <w:r>
        <w:t>图像的噪声，实现图像平滑操作，但会造成模糊</w:t>
      </w:r>
    </w:p>
    <w:p w14:paraId="33295728" w14:textId="77777777" w:rsidR="00A31554" w:rsidRDefault="00A31554" w:rsidP="00F62B36">
      <w:r>
        <w:t>b</w:t>
      </w:r>
      <w:r>
        <w:rPr>
          <w:rFonts w:hint="eastAsia"/>
        </w:rPr>
        <w:t>．高通</w:t>
      </w:r>
      <w:r>
        <w:t>滤波</w:t>
      </w:r>
      <w:r>
        <w:rPr>
          <w:rFonts w:hint="eastAsia"/>
        </w:rPr>
        <w:t xml:space="preserve"> </w:t>
      </w:r>
      <w:r>
        <w:rPr>
          <w:rFonts w:hint="eastAsia"/>
        </w:rPr>
        <w:t>强化</w:t>
      </w:r>
      <w:r>
        <w:t>图像中目标的边缘，起</w:t>
      </w:r>
      <w:r>
        <w:rPr>
          <w:rFonts w:hint="eastAsia"/>
        </w:rPr>
        <w:t>锐化</w:t>
      </w:r>
      <w:r>
        <w:t>作用，但同时也强化</w:t>
      </w:r>
      <w:r>
        <w:rPr>
          <w:rFonts w:hint="eastAsia"/>
        </w:rPr>
        <w:t>了</w:t>
      </w:r>
      <w:r>
        <w:t>噪声</w:t>
      </w:r>
    </w:p>
    <w:p w14:paraId="54016475" w14:textId="77777777" w:rsidR="00A31554" w:rsidRDefault="00A31554" w:rsidP="00F62B36">
      <w:r>
        <w:t xml:space="preserve">c. </w:t>
      </w:r>
      <w:r>
        <w:rPr>
          <w:rFonts w:hint="eastAsia"/>
        </w:rPr>
        <w:t>带通</w:t>
      </w:r>
      <w:r>
        <w:t>滤波</w:t>
      </w:r>
      <w:r>
        <w:rPr>
          <w:rFonts w:hint="eastAsia"/>
        </w:rPr>
        <w:t xml:space="preserve"> d. </w:t>
      </w:r>
      <w:r>
        <w:rPr>
          <w:rFonts w:hint="eastAsia"/>
        </w:rPr>
        <w:t>带</w:t>
      </w:r>
      <w:r>
        <w:t>阻</w:t>
      </w:r>
      <w:r>
        <w:rPr>
          <w:rFonts w:hint="eastAsia"/>
        </w:rPr>
        <w:t>滤波</w:t>
      </w:r>
    </w:p>
    <w:p w14:paraId="5477CEEB" w14:textId="77777777" w:rsidR="00C161C6" w:rsidRDefault="00C161C6" w:rsidP="00F62B36">
      <w:r>
        <w:rPr>
          <w:rFonts w:hint="eastAsia"/>
        </w:rPr>
        <w:t xml:space="preserve">6. </w:t>
      </w:r>
      <w:r w:rsidRPr="00C161C6">
        <w:rPr>
          <w:rFonts w:hint="eastAsia"/>
        </w:rPr>
        <w:t>什么是图像的频域处理，它和图像的时域处理相比有何异同？</w:t>
      </w:r>
    </w:p>
    <w:p w14:paraId="1349F53A" w14:textId="77777777" w:rsidR="00FB3DF5" w:rsidRDefault="0092252B" w:rsidP="00FB3DF5">
      <w:r w:rsidRPr="0092252B">
        <w:rPr>
          <w:rFonts w:hint="eastAsia"/>
        </w:rPr>
        <w:t>频域处理是把图像信号从空间变换到频域。从频率和振幅的角度来分析图像信号的特性，关注于图像信号的整体频率特性，时域关注于图像信号</w:t>
      </w:r>
      <w:r>
        <w:rPr>
          <w:rFonts w:hint="eastAsia"/>
        </w:rPr>
        <w:t>同</w:t>
      </w:r>
      <w:r w:rsidRPr="0092252B">
        <w:rPr>
          <w:rFonts w:hint="eastAsia"/>
        </w:rPr>
        <w:t>时间的关系；可将周期连续信号转换为离散信号，方便计算机计算。</w:t>
      </w:r>
    </w:p>
    <w:p w14:paraId="17515C1C" w14:textId="77777777" w:rsidR="00FB3DF5" w:rsidRDefault="00FB3DF5" w:rsidP="00FB3DF5">
      <w:pPr>
        <w:pStyle w:val="ListParagraph"/>
        <w:numPr>
          <w:ilvl w:val="0"/>
          <w:numId w:val="2"/>
        </w:numPr>
        <w:ind w:firstLineChars="0"/>
      </w:pPr>
      <w:r>
        <w:rPr>
          <w:rFonts w:hint="eastAsia"/>
        </w:rPr>
        <w:t>实现</w:t>
      </w:r>
      <w:r>
        <w:t>图像变换的方法有哪些？</w:t>
      </w:r>
    </w:p>
    <w:p w14:paraId="27474DD4" w14:textId="77777777" w:rsidR="00EB644D" w:rsidRDefault="00EB644D" w:rsidP="00EB644D">
      <w:pPr>
        <w:pStyle w:val="ListParagraph"/>
        <w:ind w:left="360" w:firstLineChars="0" w:firstLine="0"/>
      </w:pPr>
      <w:r>
        <w:rPr>
          <w:rFonts w:hint="eastAsia"/>
        </w:rPr>
        <w:t>DFT</w:t>
      </w:r>
      <w:r>
        <w:rPr>
          <w:rFonts w:hint="eastAsia"/>
        </w:rPr>
        <w:t>、</w:t>
      </w:r>
      <w:r>
        <w:rPr>
          <w:rFonts w:hint="eastAsia"/>
        </w:rPr>
        <w:t>DCT</w:t>
      </w:r>
      <w:r>
        <w:rPr>
          <w:rFonts w:hint="eastAsia"/>
        </w:rPr>
        <w:t>、小波</w:t>
      </w:r>
    </w:p>
    <w:p w14:paraId="75818592" w14:textId="77777777" w:rsidR="00EB644D" w:rsidRDefault="00EB644D" w:rsidP="00EB644D">
      <w:pPr>
        <w:pStyle w:val="ListParagraph"/>
        <w:numPr>
          <w:ilvl w:val="0"/>
          <w:numId w:val="2"/>
        </w:numPr>
        <w:ind w:firstLineChars="0"/>
      </w:pPr>
      <w:r w:rsidRPr="00EB644D">
        <w:rPr>
          <w:rFonts w:hint="eastAsia"/>
        </w:rPr>
        <w:t>离散傅立叶变换和连续傅立叶变换的异同是什么？</w:t>
      </w:r>
    </w:p>
    <w:p w14:paraId="04EE1DCA" w14:textId="77777777" w:rsidR="00EB644D" w:rsidRDefault="00EB644D" w:rsidP="00EB644D">
      <w:r>
        <w:rPr>
          <w:rFonts w:hint="eastAsia"/>
        </w:rPr>
        <w:t>在</w:t>
      </w:r>
      <w:r>
        <w:t>连续傅里叶变换中的</w:t>
      </w:r>
      <w:r>
        <w:rPr>
          <w:rFonts w:hint="eastAsia"/>
        </w:rPr>
        <w:t>f(</w:t>
      </w:r>
      <w:r>
        <w:t>x</w:t>
      </w:r>
      <w:r>
        <w:rPr>
          <w:rFonts w:hint="eastAsia"/>
        </w:rPr>
        <w:t>)</w:t>
      </w:r>
      <w:r>
        <w:rPr>
          <w:rFonts w:hint="eastAsia"/>
        </w:rPr>
        <w:t>为</w:t>
      </w:r>
      <w:r>
        <w:t>连续（</w:t>
      </w:r>
      <w:r>
        <w:rPr>
          <w:rFonts w:hint="eastAsia"/>
        </w:rPr>
        <w:t>模拟</w:t>
      </w:r>
      <w:r>
        <w:t>）</w:t>
      </w:r>
      <w:r>
        <w:rPr>
          <w:rFonts w:hint="eastAsia"/>
        </w:rPr>
        <w:t>信号</w:t>
      </w:r>
      <w:r>
        <w:t>，</w:t>
      </w:r>
      <w:r>
        <w:rPr>
          <w:rFonts w:hint="eastAsia"/>
        </w:rPr>
        <w:t>不适应</w:t>
      </w:r>
      <w:r>
        <w:t>与</w:t>
      </w:r>
      <w:r>
        <w:rPr>
          <w:rFonts w:hint="eastAsia"/>
        </w:rPr>
        <w:t>计算机</w:t>
      </w:r>
      <w:r>
        <w:t>计算。</w:t>
      </w:r>
      <w:r w:rsidR="006A2E6D">
        <w:rPr>
          <w:rFonts w:hint="eastAsia"/>
        </w:rPr>
        <w:t>因为</w:t>
      </w:r>
      <w:r w:rsidR="006A2E6D">
        <w:t>计算机处理的是数字信号，并且只能进行有限次计算。</w:t>
      </w:r>
      <w:r>
        <w:rPr>
          <w:rFonts w:hint="eastAsia"/>
        </w:rPr>
        <w:t>离散傅里叶</w:t>
      </w:r>
      <w:r>
        <w:t>变换</w:t>
      </w:r>
      <w:r>
        <w:rPr>
          <w:rFonts w:hint="eastAsia"/>
        </w:rPr>
        <w:t>从信号</w:t>
      </w:r>
      <w:r>
        <w:t>f(x)</w:t>
      </w:r>
      <w:r>
        <w:rPr>
          <w:rFonts w:hint="eastAsia"/>
        </w:rPr>
        <w:t>中</w:t>
      </w:r>
      <w:r>
        <w:t>抽取</w:t>
      </w:r>
      <w:r>
        <w:rPr>
          <w:rFonts w:hint="eastAsia"/>
        </w:rPr>
        <w:t>N</w:t>
      </w:r>
      <w:r>
        <w:rPr>
          <w:rFonts w:hint="eastAsia"/>
        </w:rPr>
        <w:t>个</w:t>
      </w:r>
      <w:r>
        <w:t>样本，形成一个离散序列，因而计算机可以方便</w:t>
      </w:r>
      <w:r>
        <w:rPr>
          <w:rFonts w:hint="eastAsia"/>
        </w:rPr>
        <w:t>的</w:t>
      </w:r>
      <w:r>
        <w:t>进行运算。</w:t>
      </w:r>
    </w:p>
    <w:p w14:paraId="3DF989A7" w14:textId="77777777" w:rsidR="00F32CAD" w:rsidRDefault="00F32CAD" w:rsidP="00F32CAD">
      <w:pPr>
        <w:pStyle w:val="Heading2"/>
      </w:pPr>
      <w:r>
        <w:rPr>
          <w:rFonts w:hint="eastAsia"/>
        </w:rPr>
        <w:lastRenderedPageBreak/>
        <w:t>第</w:t>
      </w:r>
      <w:r>
        <w:t>六章</w:t>
      </w:r>
      <w:r>
        <w:rPr>
          <w:rFonts w:hint="eastAsia"/>
        </w:rPr>
        <w:t xml:space="preserve"> </w:t>
      </w:r>
      <w:r>
        <w:rPr>
          <w:rFonts w:hint="eastAsia"/>
        </w:rPr>
        <w:t>数学</w:t>
      </w:r>
      <w:r>
        <w:t>形态学处理</w:t>
      </w:r>
    </w:p>
    <w:p w14:paraId="29229925" w14:textId="77777777" w:rsidR="00F22FA6" w:rsidRDefault="00F22FA6" w:rsidP="00F22FA6">
      <w:r>
        <w:rPr>
          <w:rFonts w:hint="eastAsia"/>
        </w:rPr>
        <w:t xml:space="preserve">1. </w:t>
      </w:r>
      <w:r>
        <w:rPr>
          <w:rFonts w:hint="eastAsia"/>
        </w:rPr>
        <w:t>交集</w:t>
      </w:r>
      <w:r>
        <w:t>、并集、补</w:t>
      </w:r>
      <w:r>
        <w:rPr>
          <w:rFonts w:hint="eastAsia"/>
        </w:rPr>
        <w:t>集和</w:t>
      </w:r>
      <w:r>
        <w:t>差集</w:t>
      </w:r>
      <w:r>
        <w:rPr>
          <w:rFonts w:hint="eastAsia"/>
        </w:rPr>
        <w:t>概念</w:t>
      </w:r>
      <w:r>
        <w:rPr>
          <w:rFonts w:hint="eastAsia"/>
        </w:rPr>
        <w:t>P138</w:t>
      </w:r>
    </w:p>
    <w:p w14:paraId="2F59F33D" w14:textId="77777777" w:rsidR="00F22FA6" w:rsidRDefault="00F22FA6" w:rsidP="00F22FA6">
      <w:r>
        <w:t xml:space="preserve">2. </w:t>
      </w:r>
      <w:r>
        <w:rPr>
          <w:rFonts w:hint="eastAsia"/>
        </w:rPr>
        <w:t>击中</w:t>
      </w:r>
      <w:r>
        <w:t>击不中概念</w:t>
      </w:r>
      <w:r>
        <w:rPr>
          <w:rFonts w:hint="eastAsia"/>
        </w:rPr>
        <w:t>P138</w:t>
      </w:r>
    </w:p>
    <w:p w14:paraId="28D539FD" w14:textId="77777777" w:rsidR="00F22FA6" w:rsidRDefault="00F22FA6" w:rsidP="00F22FA6">
      <w:r>
        <w:t xml:space="preserve">3. </w:t>
      </w:r>
      <w:r>
        <w:rPr>
          <w:rFonts w:hint="eastAsia"/>
        </w:rPr>
        <w:t>腐蚀</w:t>
      </w:r>
      <w:r w:rsidR="009B47D2">
        <w:rPr>
          <w:rFonts w:hint="eastAsia"/>
        </w:rPr>
        <w:t>P140</w:t>
      </w:r>
    </w:p>
    <w:p w14:paraId="171E55B0" w14:textId="77777777" w:rsidR="00F22FA6" w:rsidRDefault="00F22FA6" w:rsidP="00F22FA6">
      <w:r>
        <w:rPr>
          <w:rFonts w:hint="eastAsia"/>
        </w:rPr>
        <w:t>用</w:t>
      </w:r>
      <w:r>
        <w:rPr>
          <w:rFonts w:hint="eastAsia"/>
        </w:rPr>
        <w:t>S</w:t>
      </w:r>
      <w:r>
        <w:rPr>
          <w:rFonts w:hint="eastAsia"/>
        </w:rPr>
        <w:t>来</w:t>
      </w:r>
      <w:r>
        <w:t>腐蚀</w:t>
      </w:r>
      <w:r>
        <w:rPr>
          <w:rFonts w:hint="eastAsia"/>
        </w:rPr>
        <w:t>X</w:t>
      </w:r>
      <w:r>
        <w:rPr>
          <w:rFonts w:hint="eastAsia"/>
        </w:rPr>
        <w:t>得到</w:t>
      </w:r>
      <w:r>
        <w:t>的集合是</w:t>
      </w:r>
      <w:r>
        <w:rPr>
          <w:rFonts w:hint="eastAsia"/>
        </w:rPr>
        <w:t>S</w:t>
      </w:r>
      <w:r>
        <w:rPr>
          <w:rFonts w:hint="eastAsia"/>
        </w:rPr>
        <w:t>完全</w:t>
      </w:r>
      <w:r>
        <w:t>包含在</w:t>
      </w:r>
      <w:r>
        <w:rPr>
          <w:rFonts w:hint="eastAsia"/>
        </w:rPr>
        <w:t>X</w:t>
      </w:r>
      <w:r>
        <w:rPr>
          <w:rFonts w:hint="eastAsia"/>
        </w:rPr>
        <w:t>中</w:t>
      </w:r>
      <w:r>
        <w:t>时</w:t>
      </w:r>
      <w:r>
        <w:rPr>
          <w:rFonts w:hint="eastAsia"/>
        </w:rPr>
        <w:t>S</w:t>
      </w:r>
      <w:r>
        <w:rPr>
          <w:rFonts w:hint="eastAsia"/>
        </w:rPr>
        <w:t>的</w:t>
      </w:r>
      <w:r>
        <w:t>原点位置的集合</w:t>
      </w:r>
    </w:p>
    <w:p w14:paraId="01C9EBF3" w14:textId="77777777" w:rsidR="00F22FA6" w:rsidRDefault="00F22FA6" w:rsidP="00F22FA6">
      <w:r>
        <w:rPr>
          <w:rFonts w:hint="eastAsia"/>
        </w:rPr>
        <w:t>腐蚀</w:t>
      </w:r>
      <w:r>
        <w:t>在数学形态学运算中的作用是消除物体边界点、去除小于结构元素的</w:t>
      </w:r>
      <w:r>
        <w:rPr>
          <w:rFonts w:hint="eastAsia"/>
        </w:rPr>
        <w:t>物体</w:t>
      </w:r>
      <w:r>
        <w:t>、清除两个物体间的细小</w:t>
      </w:r>
      <w:r>
        <w:rPr>
          <w:rFonts w:hint="eastAsia"/>
        </w:rPr>
        <w:t>连通</w:t>
      </w:r>
      <w:r>
        <w:t>等。</w:t>
      </w:r>
    </w:p>
    <w:p w14:paraId="3A6D86CB" w14:textId="77777777" w:rsidR="009B47D2" w:rsidRDefault="009B47D2" w:rsidP="00F22FA6">
      <w:r>
        <w:t xml:space="preserve">4. </w:t>
      </w:r>
      <w:r>
        <w:rPr>
          <w:rFonts w:hint="eastAsia"/>
        </w:rPr>
        <w:t>膨胀</w:t>
      </w:r>
      <w:r>
        <w:rPr>
          <w:rFonts w:hint="eastAsia"/>
        </w:rPr>
        <w:t>P142</w:t>
      </w:r>
    </w:p>
    <w:p w14:paraId="16D8F876" w14:textId="77777777" w:rsidR="009B47D2" w:rsidRDefault="009B47D2" w:rsidP="00F22FA6">
      <w:r>
        <w:rPr>
          <w:rFonts w:hint="eastAsia"/>
        </w:rPr>
        <w:t>注意</w:t>
      </w:r>
      <w:r>
        <w:t>对于</w:t>
      </w:r>
      <w:r>
        <w:rPr>
          <w:rFonts w:hint="eastAsia"/>
        </w:rPr>
        <w:t>S</w:t>
      </w:r>
      <w:r>
        <w:rPr>
          <w:rFonts w:hint="eastAsia"/>
        </w:rPr>
        <w:t>和</w:t>
      </w:r>
      <w:r>
        <w:rPr>
          <w:rFonts w:hint="eastAsia"/>
        </w:rPr>
        <w:t>S</w:t>
      </w:r>
      <w:r>
        <w:rPr>
          <w:rFonts w:hint="eastAsia"/>
        </w:rPr>
        <w:t>的</w:t>
      </w:r>
      <w:r>
        <w:t>反射的不同定义</w:t>
      </w:r>
    </w:p>
    <w:p w14:paraId="1CC081C3" w14:textId="77777777" w:rsidR="00B13975" w:rsidRDefault="00B13975" w:rsidP="00F22FA6">
      <w:r>
        <w:rPr>
          <w:rFonts w:hint="eastAsia"/>
        </w:rPr>
        <w:t>膨胀</w:t>
      </w:r>
      <w:r>
        <w:t>操作可以填充图像中比结构元素小的</w:t>
      </w:r>
      <w:r>
        <w:rPr>
          <w:rFonts w:hint="eastAsia"/>
        </w:rPr>
        <w:t>孔洞</w:t>
      </w:r>
      <w:r>
        <w:t>以及图像边缘处小的凹陷部分</w:t>
      </w:r>
    </w:p>
    <w:p w14:paraId="203EE6D7" w14:textId="77777777" w:rsidR="00B13975" w:rsidRDefault="00B13975" w:rsidP="00F22FA6">
      <w:r>
        <w:rPr>
          <w:rFonts w:hint="eastAsia"/>
        </w:rPr>
        <w:t xml:space="preserve">5. </w:t>
      </w:r>
      <w:r>
        <w:rPr>
          <w:rFonts w:hint="eastAsia"/>
        </w:rPr>
        <w:t>开闭运算</w:t>
      </w:r>
    </w:p>
    <w:p w14:paraId="282A8725" w14:textId="77777777" w:rsidR="00E94ADD" w:rsidRDefault="00E94ADD" w:rsidP="00F22FA6">
      <w:r>
        <w:rPr>
          <w:rFonts w:hint="eastAsia"/>
        </w:rPr>
        <w:t>开运算</w:t>
      </w:r>
      <w:r>
        <w:t>：先腐蚀后膨胀</w:t>
      </w:r>
      <w:r w:rsidR="00171029">
        <w:rPr>
          <w:rFonts w:hint="eastAsia"/>
        </w:rPr>
        <w:t xml:space="preserve"> </w:t>
      </w:r>
      <w:r w:rsidR="00171029">
        <w:rPr>
          <w:rFonts w:hint="eastAsia"/>
        </w:rPr>
        <w:t>去掉</w:t>
      </w:r>
      <w:r w:rsidR="00171029">
        <w:t>了凸</w:t>
      </w:r>
      <w:r w:rsidR="00171029">
        <w:rPr>
          <w:rFonts w:hint="eastAsia"/>
        </w:rPr>
        <w:t>角</w:t>
      </w:r>
    </w:p>
    <w:p w14:paraId="028F6366" w14:textId="77777777" w:rsidR="00E94ADD" w:rsidRDefault="00E94ADD" w:rsidP="00F22FA6">
      <w:r>
        <w:rPr>
          <w:rFonts w:hint="eastAsia"/>
        </w:rPr>
        <w:t>闭运算</w:t>
      </w:r>
      <w:r>
        <w:t>：先膨胀后腐蚀</w:t>
      </w:r>
      <w:r w:rsidR="00171029">
        <w:rPr>
          <w:rFonts w:hint="eastAsia"/>
        </w:rPr>
        <w:t xml:space="preserve"> </w:t>
      </w:r>
      <w:r w:rsidR="00171029">
        <w:rPr>
          <w:rFonts w:hint="eastAsia"/>
        </w:rPr>
        <w:t>填充</w:t>
      </w:r>
      <w:r w:rsidR="00171029">
        <w:t>了凹角</w:t>
      </w:r>
    </w:p>
    <w:p w14:paraId="51E4E212" w14:textId="77777777" w:rsidR="00693308" w:rsidRDefault="00693308" w:rsidP="00F22FA6">
      <w:r>
        <w:rPr>
          <w:rFonts w:hint="eastAsia"/>
        </w:rPr>
        <w:t>性质</w:t>
      </w:r>
      <w:r>
        <w:t>：对偶</w:t>
      </w:r>
      <w:r>
        <w:rPr>
          <w:rFonts w:hint="eastAsia"/>
        </w:rPr>
        <w:t>性、扩展性</w:t>
      </w:r>
      <w:r>
        <w:t>、单调性、平移不变</w:t>
      </w:r>
      <w:r>
        <w:rPr>
          <w:rFonts w:hint="eastAsia"/>
        </w:rPr>
        <w:t>性</w:t>
      </w:r>
      <w:r>
        <w:t>和等幂性</w:t>
      </w:r>
    </w:p>
    <w:p w14:paraId="54C1B836" w14:textId="77777777" w:rsidR="00693308" w:rsidRDefault="00693308" w:rsidP="00F22FA6">
      <w:r>
        <w:t xml:space="preserve">6. </w:t>
      </w:r>
      <w:r>
        <w:rPr>
          <w:rFonts w:hint="eastAsia"/>
        </w:rPr>
        <w:t>击中</w:t>
      </w:r>
      <w:r>
        <w:t>/</w:t>
      </w:r>
      <w:r>
        <w:rPr>
          <w:rFonts w:hint="eastAsia"/>
        </w:rPr>
        <w:t>击不中变换</w:t>
      </w:r>
      <w:r w:rsidR="00765850">
        <w:rPr>
          <w:rFonts w:hint="eastAsia"/>
        </w:rPr>
        <w:t>P146</w:t>
      </w:r>
    </w:p>
    <w:p w14:paraId="26C4E123" w14:textId="77777777" w:rsidR="00765850" w:rsidRDefault="00693308" w:rsidP="00F22FA6">
      <w:r>
        <w:rPr>
          <w:rFonts w:hint="eastAsia"/>
        </w:rPr>
        <w:t>S1</w:t>
      </w:r>
      <w:r>
        <w:rPr>
          <w:rFonts w:hint="eastAsia"/>
        </w:rPr>
        <w:t>被</w:t>
      </w:r>
      <w:r>
        <w:t>平移后包含在</w:t>
      </w:r>
      <w:r>
        <w:rPr>
          <w:rFonts w:hint="eastAsia"/>
        </w:rPr>
        <w:t>X</w:t>
      </w:r>
      <w:r>
        <w:rPr>
          <w:rFonts w:hint="eastAsia"/>
        </w:rPr>
        <w:t>内</w:t>
      </w:r>
      <w:r>
        <w:t>，</w:t>
      </w:r>
      <w:r>
        <w:rPr>
          <w:rFonts w:hint="eastAsia"/>
        </w:rPr>
        <w:t>S2</w:t>
      </w:r>
      <w:r>
        <w:rPr>
          <w:rFonts w:hint="eastAsia"/>
        </w:rPr>
        <w:t>被</w:t>
      </w:r>
      <w:r>
        <w:t>平移后不</w:t>
      </w:r>
      <w:r>
        <w:rPr>
          <w:rFonts w:hint="eastAsia"/>
        </w:rPr>
        <w:t>在</w:t>
      </w:r>
      <w:r>
        <w:rPr>
          <w:rFonts w:hint="eastAsia"/>
        </w:rPr>
        <w:t>X</w:t>
      </w:r>
      <w:r>
        <w:rPr>
          <w:rFonts w:hint="eastAsia"/>
        </w:rPr>
        <w:t>内</w:t>
      </w:r>
    </w:p>
    <w:p w14:paraId="69FDB64E" w14:textId="77777777" w:rsidR="00765850" w:rsidRDefault="00765850" w:rsidP="00F22FA6">
      <w:r w:rsidRPr="00765850">
        <w:rPr>
          <w:rFonts w:hint="eastAsia"/>
          <w:highlight w:val="yellow"/>
        </w:rPr>
        <w:t xml:space="preserve">7. </w:t>
      </w:r>
      <w:r w:rsidRPr="00765850">
        <w:rPr>
          <w:rFonts w:hint="eastAsia"/>
          <w:highlight w:val="yellow"/>
        </w:rPr>
        <w:t>数学形态学的基本运算腐蚀、膨胀、开和闭运算是否有共同的性质？如果没有，说明原因；如果有，总结出它们有哪些共同的性质</w:t>
      </w:r>
    </w:p>
    <w:p w14:paraId="4547D030" w14:textId="77777777" w:rsidR="00AD4C94" w:rsidRDefault="00EA346D" w:rsidP="00F22FA6">
      <w:r>
        <w:rPr>
          <w:rFonts w:hint="eastAsia"/>
        </w:rPr>
        <w:t>对偶性</w:t>
      </w:r>
      <w:r>
        <w:t>、平移不变性</w:t>
      </w:r>
      <w:r>
        <w:rPr>
          <w:rFonts w:hint="eastAsia"/>
        </w:rPr>
        <w:t>（对</w:t>
      </w:r>
      <w:r>
        <w:t>图像平移再算子操作</w:t>
      </w:r>
      <w:r>
        <w:t>=</w:t>
      </w:r>
      <w:r>
        <w:t>对图像算子操作再平移</w:t>
      </w:r>
      <w:r>
        <w:rPr>
          <w:rFonts w:hint="eastAsia"/>
        </w:rPr>
        <w:t>）</w:t>
      </w:r>
    </w:p>
    <w:p w14:paraId="6F0A92F5" w14:textId="77777777" w:rsidR="000A4FF6" w:rsidRDefault="000A4FF6" w:rsidP="000A4FF6">
      <w:pPr>
        <w:pStyle w:val="Heading2"/>
      </w:pPr>
      <w:r>
        <w:rPr>
          <w:rFonts w:hint="eastAsia"/>
        </w:rPr>
        <w:t>第</w:t>
      </w:r>
      <w:r>
        <w:t>七章</w:t>
      </w:r>
      <w:r>
        <w:rPr>
          <w:rFonts w:hint="eastAsia"/>
        </w:rPr>
        <w:t xml:space="preserve"> </w:t>
      </w:r>
      <w:r>
        <w:rPr>
          <w:rFonts w:hint="eastAsia"/>
        </w:rPr>
        <w:t>图像</w:t>
      </w:r>
      <w:r>
        <w:t>分割</w:t>
      </w:r>
    </w:p>
    <w:p w14:paraId="03B4B2D3" w14:textId="77777777" w:rsidR="00AD4C94" w:rsidRDefault="00AD4C94" w:rsidP="00AD4C94">
      <w:r>
        <w:rPr>
          <w:rFonts w:hint="eastAsia"/>
        </w:rPr>
        <w:t xml:space="preserve">1. </w:t>
      </w:r>
      <w:r>
        <w:rPr>
          <w:rFonts w:hint="eastAsia"/>
        </w:rPr>
        <w:t>阈值</w:t>
      </w:r>
      <w:r>
        <w:t>分割</w:t>
      </w:r>
      <w:r>
        <w:rPr>
          <w:rFonts w:hint="eastAsia"/>
        </w:rPr>
        <w:t>P160</w:t>
      </w:r>
    </w:p>
    <w:p w14:paraId="463CF8D5" w14:textId="77777777" w:rsidR="00AD4C94" w:rsidRDefault="00AD4C94" w:rsidP="00AD4C94">
      <w:r>
        <w:rPr>
          <w:rFonts w:hint="eastAsia"/>
        </w:rPr>
        <w:t>阈值化</w:t>
      </w:r>
      <w:r>
        <w:t>是最常用的一种图像分割技术，其特点是操作简单，分割结果是一</w:t>
      </w:r>
      <w:r>
        <w:rPr>
          <w:rFonts w:hint="eastAsia"/>
        </w:rPr>
        <w:t>系列</w:t>
      </w:r>
      <w:r>
        <w:t>连续区域。阈值化</w:t>
      </w:r>
      <w:r>
        <w:rPr>
          <w:rFonts w:hint="eastAsia"/>
        </w:rPr>
        <w:t>常可以</w:t>
      </w:r>
      <w:r>
        <w:t>有效区分具有双峰性质的图像</w:t>
      </w:r>
      <w:r>
        <w:rPr>
          <w:rFonts w:hint="eastAsia"/>
        </w:rPr>
        <w:t>。</w:t>
      </w:r>
      <w:r>
        <w:t>阈值</w:t>
      </w:r>
      <w:r>
        <w:rPr>
          <w:rFonts w:hint="eastAsia"/>
        </w:rPr>
        <w:t>分割</w:t>
      </w:r>
      <w:r>
        <w:t>的关键是确定合适的阈值。</w:t>
      </w:r>
    </w:p>
    <w:p w14:paraId="2C22D55A" w14:textId="77777777" w:rsidR="00AD4C94" w:rsidRDefault="00AD4C94" w:rsidP="00AD4C94">
      <w:r>
        <w:rPr>
          <w:rFonts w:hint="eastAsia"/>
        </w:rPr>
        <w:t>当</w:t>
      </w:r>
      <w:r>
        <w:t>图像目标和背景之间灰度对比较强时，阈值选取较为容易。实际上</w:t>
      </w:r>
      <w:r>
        <w:rPr>
          <w:rFonts w:hint="eastAsia"/>
        </w:rPr>
        <w:t>，</w:t>
      </w:r>
      <w:r>
        <w:t>由于不良的光照条件或过多图像噪声的影响，目标与背景之间的对比往往不够明显，此时阈值选取并不容易。</w:t>
      </w:r>
      <w:r>
        <w:rPr>
          <w:rFonts w:hint="eastAsia"/>
        </w:rPr>
        <w:t>一般</w:t>
      </w:r>
      <w:r>
        <w:t>要对图像进行预处理（</w:t>
      </w:r>
      <w:r>
        <w:rPr>
          <w:rFonts w:hint="eastAsia"/>
        </w:rPr>
        <w:t>平滑</w:t>
      </w:r>
      <w:r>
        <w:t>去噪等）</w:t>
      </w:r>
    </w:p>
    <w:p w14:paraId="4F5FAC98" w14:textId="77777777" w:rsidR="00410E3B" w:rsidRDefault="00410E3B" w:rsidP="00AD4C94">
      <w:r>
        <w:rPr>
          <w:rFonts w:hint="eastAsia"/>
        </w:rPr>
        <w:t xml:space="preserve">2. </w:t>
      </w:r>
      <w:r>
        <w:rPr>
          <w:rFonts w:hint="eastAsia"/>
        </w:rPr>
        <w:t>全局</w:t>
      </w:r>
      <w:r>
        <w:t>阈值</w:t>
      </w:r>
      <w:r>
        <w:rPr>
          <w:rFonts w:hint="eastAsia"/>
        </w:rPr>
        <w:t>（选取</w:t>
      </w:r>
      <w:r>
        <w:t>的阈值仅</w:t>
      </w:r>
      <w:r>
        <w:rPr>
          <w:rFonts w:hint="eastAsia"/>
        </w:rPr>
        <w:t>与</w:t>
      </w:r>
      <w:r>
        <w:t>各像素点的灰度值</w:t>
      </w:r>
      <w:r>
        <w:rPr>
          <w:rFonts w:hint="eastAsia"/>
        </w:rPr>
        <w:t>有关）</w:t>
      </w:r>
    </w:p>
    <w:p w14:paraId="246D2753" w14:textId="77777777" w:rsidR="00410E3B" w:rsidRDefault="00410E3B" w:rsidP="00AD4C94">
      <w:r>
        <w:rPr>
          <w:rFonts w:hint="eastAsia"/>
        </w:rPr>
        <w:t xml:space="preserve">a. </w:t>
      </w:r>
      <w:r>
        <w:rPr>
          <w:rFonts w:hint="eastAsia"/>
        </w:rPr>
        <w:t>极小点</w:t>
      </w:r>
      <w:r>
        <w:t>阈值</w:t>
      </w:r>
      <w:r>
        <w:rPr>
          <w:rFonts w:hint="eastAsia"/>
        </w:rPr>
        <w:t>法</w:t>
      </w:r>
    </w:p>
    <w:p w14:paraId="0A8A6868" w14:textId="77777777" w:rsidR="00410E3B" w:rsidRDefault="00410E3B" w:rsidP="00AD4C94">
      <w:r>
        <w:rPr>
          <w:rFonts w:hint="eastAsia"/>
        </w:rPr>
        <w:t xml:space="preserve">b. </w:t>
      </w:r>
      <w:r>
        <w:rPr>
          <w:rFonts w:hint="eastAsia"/>
        </w:rPr>
        <w:t>迭代</w:t>
      </w:r>
      <w:r>
        <w:t>阈值法</w:t>
      </w:r>
    </w:p>
    <w:p w14:paraId="7AD41BAB" w14:textId="77777777" w:rsidR="00410E3B" w:rsidRDefault="00410E3B" w:rsidP="00AD4C94">
      <w:r>
        <w:t xml:space="preserve">c. </w:t>
      </w:r>
      <w:r>
        <w:rPr>
          <w:rFonts w:hint="eastAsia"/>
        </w:rPr>
        <w:t>最优</w:t>
      </w:r>
      <w:r>
        <w:t>阈值法</w:t>
      </w:r>
    </w:p>
    <w:p w14:paraId="363670AC" w14:textId="77777777" w:rsidR="00410E3B" w:rsidRDefault="00410E3B" w:rsidP="00AD4C94">
      <w:r>
        <w:rPr>
          <w:rFonts w:hint="eastAsia"/>
        </w:rPr>
        <w:t xml:space="preserve">3. </w:t>
      </w:r>
      <w:r>
        <w:rPr>
          <w:rFonts w:hint="eastAsia"/>
        </w:rPr>
        <w:t>局部</w:t>
      </w:r>
      <w:r>
        <w:t>阈值（</w:t>
      </w:r>
      <w:r>
        <w:rPr>
          <w:rFonts w:hint="eastAsia"/>
        </w:rPr>
        <w:t>像素本身</w:t>
      </w:r>
      <w:r>
        <w:t>+</w:t>
      </w:r>
      <w:r>
        <w:t>局部</w:t>
      </w:r>
      <w:r>
        <w:rPr>
          <w:rFonts w:hint="eastAsia"/>
        </w:rPr>
        <w:t>性质</w:t>
      </w:r>
      <w:r>
        <w:t>）</w:t>
      </w:r>
    </w:p>
    <w:p w14:paraId="618D5292" w14:textId="77777777" w:rsidR="00410E3B" w:rsidRDefault="00410E3B" w:rsidP="00AD4C94">
      <w:r>
        <w:rPr>
          <w:rFonts w:hint="eastAsia"/>
        </w:rPr>
        <w:t xml:space="preserve">a. </w:t>
      </w:r>
      <w:r>
        <w:rPr>
          <w:rFonts w:hint="eastAsia"/>
        </w:rPr>
        <w:t>直方图</w:t>
      </w:r>
      <w:r>
        <w:t>变换法</w:t>
      </w:r>
    </w:p>
    <w:p w14:paraId="05A58DF3" w14:textId="77777777" w:rsidR="00410E3B" w:rsidRDefault="00410E3B" w:rsidP="00AD4C94">
      <w:r>
        <w:rPr>
          <w:rFonts w:hint="eastAsia"/>
        </w:rPr>
        <w:t>利用</w:t>
      </w:r>
      <w:r>
        <w:t>像素的某种局部</w:t>
      </w:r>
      <w:r>
        <w:rPr>
          <w:rFonts w:hint="eastAsia"/>
        </w:rPr>
        <w:t>性质</w:t>
      </w:r>
      <w:r>
        <w:t>，将原来</w:t>
      </w:r>
      <w:r>
        <w:rPr>
          <w:rFonts w:hint="eastAsia"/>
        </w:rPr>
        <w:t>的</w:t>
      </w:r>
      <w:r>
        <w:t>直方图变换成具有更深波谷的直方图，或者</w:t>
      </w:r>
      <w:r>
        <w:rPr>
          <w:rFonts w:hint="eastAsia"/>
        </w:rPr>
        <w:t>使波谷</w:t>
      </w:r>
      <w:r>
        <w:t>变换为波峰，使</w:t>
      </w:r>
      <w:r>
        <w:rPr>
          <w:rFonts w:hint="eastAsia"/>
        </w:rPr>
        <w:t>谷点</w:t>
      </w:r>
      <w:r>
        <w:t>或峰点更容易检测。</w:t>
      </w:r>
    </w:p>
    <w:p w14:paraId="3B434DC3" w14:textId="77777777" w:rsidR="00C36D1B" w:rsidRDefault="00C36D1B" w:rsidP="00AD4C94">
      <w:r>
        <w:rPr>
          <w:rFonts w:hint="eastAsia"/>
        </w:rPr>
        <w:t>注：</w:t>
      </w:r>
      <w:r w:rsidR="000D3E43">
        <w:t>目标与背景内部像素的梯度小，</w:t>
      </w:r>
      <w:r w:rsidR="000D3E43">
        <w:rPr>
          <w:rFonts w:hint="eastAsia"/>
        </w:rPr>
        <w:t>而</w:t>
      </w:r>
      <w:r>
        <w:t>目标与背景之间的</w:t>
      </w:r>
      <w:r>
        <w:rPr>
          <w:rFonts w:hint="eastAsia"/>
        </w:rPr>
        <w:t>边界</w:t>
      </w:r>
      <w:r>
        <w:t>像素的梯度大</w:t>
      </w:r>
      <w:r w:rsidR="000D3E43">
        <w:rPr>
          <w:rFonts w:hint="eastAsia"/>
        </w:rPr>
        <w:t>。</w:t>
      </w:r>
    </w:p>
    <w:p w14:paraId="200B0B4E" w14:textId="77777777" w:rsidR="001B67AA" w:rsidRDefault="001B67AA" w:rsidP="00AD4C94">
      <w:pPr>
        <w:rPr>
          <w:ins w:id="1" w:author="YX" w:date="2017-01-11T10:32:00Z"/>
        </w:rPr>
      </w:pPr>
      <w:r>
        <w:rPr>
          <w:rFonts w:hint="eastAsia"/>
        </w:rPr>
        <w:t xml:space="preserve">b. </w:t>
      </w:r>
      <w:r>
        <w:rPr>
          <w:rFonts w:hint="eastAsia"/>
        </w:rPr>
        <w:t>散射图</w:t>
      </w:r>
    </w:p>
    <w:p w14:paraId="62BD8487" w14:textId="77777777" w:rsidR="00A462B1" w:rsidRDefault="00A462B1" w:rsidP="00AD4C94">
      <w:ins w:id="2" w:author="YX" w:date="2017-01-11T10:32:00Z">
        <w:r>
          <w:rPr>
            <w:rFonts w:hint="eastAsia"/>
          </w:rPr>
          <w:t>散射图可以看成一个二维直方图，横轴表示灰度值，纵轴表示某种局部性质</w:t>
        </w:r>
      </w:ins>
      <w:ins w:id="3" w:author="YX" w:date="2017-01-11T10:33:00Z">
        <w:r>
          <w:rPr>
            <w:rFonts w:hint="eastAsia"/>
          </w:rPr>
          <w:t>（如梯度）</w:t>
        </w:r>
      </w:ins>
    </w:p>
    <w:p w14:paraId="1B921D0A" w14:textId="77777777" w:rsidR="001B67AA" w:rsidRDefault="001B67AA" w:rsidP="00AD4C94">
      <w:pPr>
        <w:rPr>
          <w:ins w:id="4" w:author="YX" w:date="2017-01-11T10:33:00Z"/>
        </w:rPr>
      </w:pPr>
      <w:r>
        <w:rPr>
          <w:rFonts w:hint="eastAsia"/>
        </w:rPr>
        <w:t xml:space="preserve">4. </w:t>
      </w:r>
      <w:r>
        <w:rPr>
          <w:rFonts w:hint="eastAsia"/>
        </w:rPr>
        <w:t>动态</w:t>
      </w:r>
      <w:r>
        <w:t>阈值（</w:t>
      </w:r>
      <w:r>
        <w:rPr>
          <w:rFonts w:hint="eastAsia"/>
        </w:rPr>
        <w:t>像素</w:t>
      </w:r>
      <w:r>
        <w:t>本身</w:t>
      </w:r>
      <w:r>
        <w:t>+</w:t>
      </w:r>
      <w:r>
        <w:t>局部性质</w:t>
      </w:r>
      <w:r>
        <w:t>+</w:t>
      </w:r>
      <w:r>
        <w:t>位置）</w:t>
      </w:r>
    </w:p>
    <w:p w14:paraId="4F70D4FC" w14:textId="77777777" w:rsidR="00A462B1" w:rsidRDefault="00A462B1" w:rsidP="00AD4C94">
      <w:ins w:id="5" w:author="YX" w:date="2017-01-11T10:33:00Z">
        <w:r>
          <w:rPr>
            <w:rFonts w:hint="eastAsia"/>
          </w:rPr>
          <w:t>优点（相比于单一</w:t>
        </w:r>
      </w:ins>
      <w:ins w:id="6" w:author="YX" w:date="2017-01-11T10:34:00Z">
        <w:r>
          <w:rPr>
            <w:rFonts w:hint="eastAsia"/>
          </w:rPr>
          <w:t>全局阈值</w:t>
        </w:r>
      </w:ins>
      <w:ins w:id="7" w:author="YX" w:date="2017-01-11T10:33:00Z">
        <w:r>
          <w:rPr>
            <w:rFonts w:hint="eastAsia"/>
          </w:rPr>
          <w:t>）</w:t>
        </w:r>
      </w:ins>
      <w:ins w:id="8" w:author="YX" w:date="2017-01-11T10:34:00Z">
        <w:r>
          <w:rPr>
            <w:rFonts w:hint="eastAsia"/>
          </w:rPr>
          <w:t>：图像背景的灰度值并不恒定，目标与背景的对比度在图像中也会有变化，图像</w:t>
        </w:r>
      </w:ins>
      <w:ins w:id="9" w:author="YX" w:date="2017-01-11T10:35:00Z">
        <w:r>
          <w:rPr>
            <w:rFonts w:hint="eastAsia"/>
          </w:rPr>
          <w:t>还可能存在不同的阴影，单一阈值效果不好。</w:t>
        </w:r>
      </w:ins>
    </w:p>
    <w:p w14:paraId="36A7A4E9" w14:textId="77777777" w:rsidR="00296BF7" w:rsidRDefault="00A462B1" w:rsidP="00AD4C94">
      <w:ins w:id="10" w:author="YX" w:date="2017-01-11T10:35:00Z">
        <w:r>
          <w:rPr>
            <w:rFonts w:hint="eastAsia"/>
          </w:rPr>
          <w:lastRenderedPageBreak/>
          <w:t>由此引出动态阈值——</w:t>
        </w:r>
      </w:ins>
      <w:r w:rsidR="001B67AA">
        <w:rPr>
          <w:rFonts w:hint="eastAsia"/>
        </w:rPr>
        <w:t>阈值</w:t>
      </w:r>
      <w:r w:rsidR="001B67AA">
        <w:t>随着位置的不同</w:t>
      </w:r>
      <w:r w:rsidR="001B67AA">
        <w:rPr>
          <w:rFonts w:hint="eastAsia"/>
        </w:rPr>
        <w:t>而</w:t>
      </w:r>
      <w:r w:rsidR="001B67AA">
        <w:t>变化，将图像划分为一系列子图像，不同区域采用不用的阈值进行分割。</w:t>
      </w:r>
    </w:p>
    <w:p w14:paraId="586E3E8F" w14:textId="77777777" w:rsidR="00296BF7" w:rsidRDefault="00296BF7" w:rsidP="00AD4C94"/>
    <w:p w14:paraId="1862CB78" w14:textId="77777777" w:rsidR="00296BF7" w:rsidRDefault="00296BF7" w:rsidP="00AD4C94">
      <w:r>
        <w:rPr>
          <w:rFonts w:hint="eastAsia"/>
        </w:rPr>
        <w:t xml:space="preserve">5. </w:t>
      </w:r>
      <w:r>
        <w:rPr>
          <w:rFonts w:hint="eastAsia"/>
        </w:rPr>
        <w:t>基于</w:t>
      </w:r>
      <w:r>
        <w:t>区域的分割</w:t>
      </w:r>
    </w:p>
    <w:p w14:paraId="21247411" w14:textId="77777777" w:rsidR="00296BF7" w:rsidRDefault="00296BF7" w:rsidP="00AD4C94">
      <w:r>
        <w:rPr>
          <w:rFonts w:hint="eastAsia"/>
        </w:rPr>
        <w:t>a</w:t>
      </w:r>
      <w:r>
        <w:t xml:space="preserve">. </w:t>
      </w:r>
      <w:r>
        <w:rPr>
          <w:rFonts w:hint="eastAsia"/>
        </w:rPr>
        <w:t>区域</w:t>
      </w:r>
      <w:r>
        <w:t>生长：</w:t>
      </w:r>
      <w:r>
        <w:rPr>
          <w:rFonts w:hint="eastAsia"/>
        </w:rPr>
        <w:t>把</w:t>
      </w:r>
      <w:r>
        <w:t>具有相似性质的像素集合起来构成区域</w:t>
      </w:r>
      <w:r>
        <w:rPr>
          <w:rFonts w:hint="eastAsia"/>
        </w:rPr>
        <w:t>，</w:t>
      </w:r>
      <w:r>
        <w:t>需要先验知识来确定</w:t>
      </w:r>
      <w:r>
        <w:rPr>
          <w:rFonts w:hint="eastAsia"/>
        </w:rPr>
        <w:t>种子</w:t>
      </w:r>
      <w:r>
        <w:t>像素</w:t>
      </w:r>
    </w:p>
    <w:p w14:paraId="0E856FDE" w14:textId="77777777" w:rsidR="00296BF7" w:rsidRDefault="00296BF7" w:rsidP="00AD4C94">
      <w:r>
        <w:rPr>
          <w:rFonts w:hint="eastAsia"/>
        </w:rPr>
        <w:t>b</w:t>
      </w:r>
      <w:r>
        <w:t xml:space="preserve">. </w:t>
      </w:r>
      <w:r>
        <w:rPr>
          <w:rFonts w:hint="eastAsia"/>
        </w:rPr>
        <w:t>区域</w:t>
      </w:r>
      <w:r>
        <w:t>分裂与</w:t>
      </w:r>
      <w:r>
        <w:rPr>
          <w:rFonts w:hint="eastAsia"/>
        </w:rPr>
        <w:t>合并：</w:t>
      </w:r>
      <w:ins w:id="11" w:author="YX" w:date="2017-01-11T10:38:00Z">
        <w:r w:rsidR="00A462B1">
          <w:rPr>
            <w:rFonts w:hint="eastAsia"/>
          </w:rPr>
          <w:t>当无先验知识选取种子时，区域生长法</w:t>
        </w:r>
      </w:ins>
      <w:ins w:id="12" w:author="YX" w:date="2017-01-11T10:39:00Z">
        <w:r w:rsidR="00A462B1">
          <w:rPr>
            <w:rFonts w:hint="eastAsia"/>
          </w:rPr>
          <w:t>存在困难。引入区域分裂和合并。</w:t>
        </w:r>
      </w:ins>
      <w:r>
        <w:t>将图像</w:t>
      </w:r>
      <w:r>
        <w:rPr>
          <w:rFonts w:hint="eastAsia"/>
        </w:rPr>
        <w:t>分成</w:t>
      </w:r>
      <w:r>
        <w:t>若干个</w:t>
      </w:r>
      <w:r>
        <w:rPr>
          <w:rFonts w:hint="eastAsia"/>
        </w:rPr>
        <w:t>子</w:t>
      </w:r>
      <w:r>
        <w:t>区域，对于任意一个</w:t>
      </w:r>
      <w:r>
        <w:rPr>
          <w:rFonts w:hint="eastAsia"/>
        </w:rPr>
        <w:t>子</w:t>
      </w:r>
      <w:r>
        <w:t>区域，如果不满足某</w:t>
      </w:r>
      <w:r>
        <w:rPr>
          <w:rFonts w:hint="eastAsia"/>
        </w:rPr>
        <w:t>一致性</w:t>
      </w:r>
      <w:r>
        <w:t>准侧（</w:t>
      </w:r>
      <w:r>
        <w:rPr>
          <w:rFonts w:hint="eastAsia"/>
        </w:rPr>
        <w:t>一般用</w:t>
      </w:r>
      <w:r>
        <w:t>灰度均值和方差来</w:t>
      </w:r>
      <w:r>
        <w:rPr>
          <w:rFonts w:hint="eastAsia"/>
        </w:rPr>
        <w:t>度量</w:t>
      </w:r>
      <w:r>
        <w:t>）</w:t>
      </w:r>
      <w:r>
        <w:rPr>
          <w:rFonts w:hint="eastAsia"/>
        </w:rPr>
        <w:t>，</w:t>
      </w:r>
      <w:r>
        <w:t>则将其继续分裂成若干个子区域，</w:t>
      </w:r>
      <w:r>
        <w:rPr>
          <w:rFonts w:hint="eastAsia"/>
        </w:rPr>
        <w:t>否则</w:t>
      </w:r>
      <w:r>
        <w:t>该子区域不再分裂。</w:t>
      </w:r>
    </w:p>
    <w:p w14:paraId="30215A43" w14:textId="77777777" w:rsidR="007D0669" w:rsidRDefault="00296BF7" w:rsidP="00AD4C94">
      <w:r>
        <w:rPr>
          <w:rFonts w:hint="eastAsia"/>
        </w:rPr>
        <w:t xml:space="preserve">6. </w:t>
      </w:r>
      <w:r>
        <w:rPr>
          <w:rFonts w:hint="eastAsia"/>
        </w:rPr>
        <w:t>边缘</w:t>
      </w:r>
      <w:r>
        <w:t>检测</w:t>
      </w:r>
    </w:p>
    <w:p w14:paraId="0A90822D" w14:textId="77777777" w:rsidR="00AC59B4" w:rsidRDefault="00AC59B4" w:rsidP="00AD4C94">
      <w:r w:rsidRPr="00E34CBC">
        <w:rPr>
          <w:rFonts w:hint="eastAsia"/>
          <w:u w:val="single"/>
          <w:rPrChange w:id="13" w:author="YX" w:date="2017-01-11T10:44:00Z">
            <w:rPr>
              <w:rFonts w:hint="eastAsia"/>
            </w:rPr>
          </w:rPrChange>
        </w:rPr>
        <w:t>图像的边缘是图像最基本的特征，它是灰度不连续的结果</w:t>
      </w:r>
      <w:r w:rsidRPr="00AC59B4">
        <w:rPr>
          <w:rFonts w:hint="eastAsia"/>
        </w:rPr>
        <w:t>。通过计算一阶导数或二阶导数可以方便地检测出图像中每个像素在其邻域内的灰度变化，从而检测出边缘。图像中具有不同灰度的相邻区域之间总存在边缘。</w:t>
      </w:r>
    </w:p>
    <w:p w14:paraId="64DEB6E9" w14:textId="77777777" w:rsidR="00AC59B4" w:rsidRDefault="00AC59B4" w:rsidP="00AD4C94">
      <w:r w:rsidRPr="00AC59B4">
        <w:rPr>
          <w:noProof/>
        </w:rPr>
        <w:drawing>
          <wp:inline distT="0" distB="0" distL="0" distR="0" wp14:anchorId="7D5E10BE" wp14:editId="1CB549D4">
            <wp:extent cx="4152076" cy="2456953"/>
            <wp:effectExtent l="0" t="0" r="1270" b="635"/>
            <wp:docPr id="58372" name="Picture 4" descr="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Picture 4" descr="5-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7306" cy="2465965"/>
                    </a:xfrm>
                    <a:prstGeom prst="rect">
                      <a:avLst/>
                    </a:prstGeom>
                    <a:noFill/>
                    <a:extLst/>
                  </pic:spPr>
                </pic:pic>
              </a:graphicData>
            </a:graphic>
          </wp:inline>
        </w:drawing>
      </w:r>
    </w:p>
    <w:p w14:paraId="4F1BFC2F" w14:textId="77777777" w:rsidR="003D67E3" w:rsidRDefault="003D67E3" w:rsidP="00AD4C94">
      <w:r w:rsidRPr="003D67E3">
        <w:rPr>
          <w:rFonts w:hint="eastAsia"/>
        </w:rPr>
        <w:t>一阶导数的幅度值可用来检测边缘的存在；</w:t>
      </w:r>
    </w:p>
    <w:p w14:paraId="7FA6745B" w14:textId="77777777" w:rsidR="003D67E3" w:rsidRDefault="003D67E3" w:rsidP="00AD4C94">
      <w:r w:rsidRPr="003D67E3">
        <w:rPr>
          <w:rFonts w:hint="eastAsia"/>
        </w:rPr>
        <w:t>通过检测二阶导数的过零点可以确定边缘的中心位置；</w:t>
      </w:r>
      <w:r w:rsidRPr="003D67E3">
        <w:rPr>
          <w:rFonts w:hint="eastAsia"/>
        </w:rPr>
        <w:t xml:space="preserve">  </w:t>
      </w:r>
    </w:p>
    <w:p w14:paraId="2FCACCBB" w14:textId="77777777" w:rsidR="003D67E3" w:rsidRDefault="003D67E3" w:rsidP="00AD4C94">
      <w:r w:rsidRPr="003D67E3">
        <w:rPr>
          <w:rFonts w:hint="eastAsia"/>
        </w:rPr>
        <w:t>利用二阶导数在过零点附近的符号可以确定边缘像素位于边缘的暗区还是亮区。</w:t>
      </w:r>
    </w:p>
    <w:p w14:paraId="121CFD93" w14:textId="77777777" w:rsidR="00516C5A" w:rsidRDefault="003D67E3" w:rsidP="00AD4C94">
      <w:r w:rsidRPr="003D67E3">
        <w:rPr>
          <w:rFonts w:hint="eastAsia"/>
        </w:rPr>
        <w:t>另外，一阶导数和二阶导数对噪声非常敏感，尤其是二阶导数。因此，在边缘检测之前应考虑图像平滑，减弱噪声的影响。</w:t>
      </w:r>
    </w:p>
    <w:p w14:paraId="7D38A97F" w14:textId="77777777" w:rsidR="00516C5A" w:rsidRPr="00516C5A" w:rsidRDefault="00516C5A" w:rsidP="00AD4C94">
      <w:pPr>
        <w:rPr>
          <w:b/>
        </w:rPr>
      </w:pPr>
      <w:r w:rsidRPr="00516C5A">
        <w:rPr>
          <w:rFonts w:hint="eastAsia"/>
          <w:b/>
        </w:rPr>
        <w:t>微分</w:t>
      </w:r>
      <w:r w:rsidRPr="00516C5A">
        <w:rPr>
          <w:b/>
        </w:rPr>
        <w:t>算子</w:t>
      </w:r>
    </w:p>
    <w:p w14:paraId="01CB56B7" w14:textId="77777777" w:rsidR="007D0669" w:rsidRDefault="007D0669" w:rsidP="007D0669">
      <w:pPr>
        <w:pStyle w:val="ListParagraph"/>
        <w:numPr>
          <w:ilvl w:val="0"/>
          <w:numId w:val="6"/>
        </w:numPr>
        <w:ind w:firstLineChars="0"/>
      </w:pPr>
      <w:r>
        <w:rPr>
          <w:rFonts w:hint="eastAsia"/>
        </w:rPr>
        <w:t>梯度</w:t>
      </w:r>
      <w:r>
        <w:t>算子</w:t>
      </w:r>
      <w:r>
        <w:rPr>
          <w:rFonts w:hint="eastAsia"/>
        </w:rPr>
        <w:t>（一</w:t>
      </w:r>
      <w:r>
        <w:t>阶</w:t>
      </w:r>
      <w:r>
        <w:rPr>
          <w:rFonts w:hint="eastAsia"/>
        </w:rPr>
        <w:t>）</w:t>
      </w:r>
      <w:ins w:id="14" w:author="YX" w:date="2017-01-11T10:59:00Z">
        <w:r w:rsidR="00F170FB">
          <w:rPr>
            <w:rFonts w:hint="eastAsia"/>
          </w:rPr>
          <w:t>，如</w:t>
        </w:r>
        <w:r w:rsidR="00F170FB">
          <w:rPr>
            <w:rFonts w:hint="eastAsia"/>
          </w:rPr>
          <w:t>Prewitt</w:t>
        </w:r>
        <w:r w:rsidR="00F170FB">
          <w:t xml:space="preserve">, Sobel </w:t>
        </w:r>
        <w:r w:rsidR="00F170FB">
          <w:rPr>
            <w:rFonts w:hint="eastAsia"/>
          </w:rPr>
          <w:t>算子</w:t>
        </w:r>
        <w:r w:rsidR="00F170FB">
          <w:rPr>
            <w:rFonts w:hint="eastAsia"/>
          </w:rPr>
          <w:t xml:space="preserve"> </w:t>
        </w:r>
      </w:ins>
      <w:r>
        <w:rPr>
          <w:rFonts w:hint="eastAsia"/>
        </w:rPr>
        <w:t>P79</w:t>
      </w:r>
    </w:p>
    <w:p w14:paraId="70CA5B68" w14:textId="77777777" w:rsidR="007D0669" w:rsidRDefault="00F170FB" w:rsidP="007D0669">
      <w:pPr>
        <w:pStyle w:val="ListParagraph"/>
        <w:numPr>
          <w:ilvl w:val="0"/>
          <w:numId w:val="6"/>
        </w:numPr>
        <w:ind w:firstLineChars="0"/>
      </w:pPr>
      <w:ins w:id="15" w:author="YX" w:date="2017-01-11T10:54:00Z">
        <w:r>
          <w:rPr>
            <w:rFonts w:hint="eastAsia"/>
          </w:rPr>
          <w:t>高斯</w:t>
        </w:r>
        <w:r>
          <w:rPr>
            <w:rFonts w:hint="eastAsia"/>
          </w:rPr>
          <w:t>-</w:t>
        </w:r>
      </w:ins>
      <w:r w:rsidR="007D0669">
        <w:rPr>
          <w:rFonts w:hint="eastAsia"/>
        </w:rPr>
        <w:t>拉普拉斯</w:t>
      </w:r>
      <w:r w:rsidR="007D0669">
        <w:t>算子</w:t>
      </w:r>
      <w:ins w:id="16" w:author="YX" w:date="2017-01-11T10:54:00Z">
        <w:r>
          <w:rPr>
            <w:rFonts w:hint="eastAsia"/>
          </w:rPr>
          <w:t>（</w:t>
        </w:r>
        <w:r>
          <w:rPr>
            <w:rFonts w:hint="eastAsia"/>
          </w:rPr>
          <w:t>LOG</w:t>
        </w:r>
        <w:r>
          <w:rPr>
            <w:rFonts w:hint="eastAsia"/>
          </w:rPr>
          <w:t>）</w:t>
        </w:r>
      </w:ins>
      <w:r w:rsidR="007D0669">
        <w:rPr>
          <w:rFonts w:hint="eastAsia"/>
        </w:rPr>
        <w:t>P79</w:t>
      </w:r>
    </w:p>
    <w:p w14:paraId="1E219614" w14:textId="77777777" w:rsidR="007D0669" w:rsidRDefault="007D0669" w:rsidP="007D0669">
      <w:pPr>
        <w:pStyle w:val="ListParagraph"/>
        <w:ind w:left="360" w:firstLineChars="0" w:firstLine="0"/>
        <w:rPr>
          <w:ins w:id="17" w:author="YX" w:date="2017-01-11T10:55:00Z"/>
        </w:rPr>
      </w:pPr>
      <w:r w:rsidRPr="007D0669">
        <w:rPr>
          <w:rFonts w:hint="eastAsia"/>
        </w:rPr>
        <w:t>拉普拉斯算子一般不直接用于边缘检测，因为它作为一种</w:t>
      </w:r>
      <w:r w:rsidRPr="00F170FB">
        <w:rPr>
          <w:rFonts w:hint="eastAsia"/>
          <w:highlight w:val="yellow"/>
          <w:rPrChange w:id="18" w:author="YX" w:date="2017-01-11T10:55:00Z">
            <w:rPr>
              <w:rFonts w:hint="eastAsia"/>
            </w:rPr>
          </w:rPrChange>
        </w:rPr>
        <w:t>二阶微分算子对噪声相当敏感</w:t>
      </w:r>
      <w:r w:rsidRPr="007D0669">
        <w:rPr>
          <w:rFonts w:hint="eastAsia"/>
        </w:rPr>
        <w:t>，</w:t>
      </w:r>
      <w:r w:rsidRPr="00F170FB">
        <w:rPr>
          <w:rFonts w:hint="eastAsia"/>
          <w:highlight w:val="yellow"/>
          <w:rPrChange w:id="19" w:author="YX" w:date="2017-01-11T10:55:00Z">
            <w:rPr>
              <w:rFonts w:hint="eastAsia"/>
            </w:rPr>
          </w:rPrChange>
        </w:rPr>
        <w:t>常产生双边缘，且不能检测边缘方向</w:t>
      </w:r>
      <w:r w:rsidRPr="007D0669">
        <w:rPr>
          <w:rFonts w:hint="eastAsia"/>
        </w:rPr>
        <w:t>。主要利用拉普拉斯算子的过零点性质确定边缘位置，以及根据其值的正负来确定边缘像素位于边缘的暗区还是明区。</w:t>
      </w:r>
    </w:p>
    <w:p w14:paraId="09873A09" w14:textId="77777777" w:rsidR="00F170FB" w:rsidRDefault="00F170FB" w:rsidP="007D0669">
      <w:pPr>
        <w:pStyle w:val="ListParagraph"/>
        <w:ind w:left="360" w:firstLineChars="0" w:firstLine="0"/>
        <w:rPr>
          <w:ins w:id="20" w:author="YX" w:date="2017-01-11T10:59:00Z"/>
        </w:rPr>
      </w:pPr>
      <w:ins w:id="21" w:author="YX" w:date="2017-01-11T10:55:00Z">
        <w:r>
          <w:rPr>
            <w:rFonts w:hint="eastAsia"/>
          </w:rPr>
          <w:t>具体步骤：</w:t>
        </w:r>
        <w:r>
          <w:rPr>
            <w:rFonts w:hint="eastAsia"/>
          </w:rPr>
          <w:t xml:space="preserve">1) </w:t>
        </w:r>
      </w:ins>
      <w:ins w:id="22" w:author="YX" w:date="2017-01-11T10:56:00Z">
        <w:r>
          <w:rPr>
            <w:rFonts w:hint="eastAsia"/>
          </w:rPr>
          <w:t>高斯平滑抑制噪声</w:t>
        </w:r>
        <w:r>
          <w:rPr>
            <w:rFonts w:hint="eastAsia"/>
          </w:rPr>
          <w:t xml:space="preserve"> 2) </w:t>
        </w:r>
        <w:r>
          <w:rPr>
            <w:rFonts w:hint="eastAsia"/>
          </w:rPr>
          <w:t>拉普拉斯运算，通过检测过零点确定</w:t>
        </w:r>
      </w:ins>
      <w:ins w:id="23" w:author="YX" w:date="2017-01-11T10:57:00Z">
        <w:r>
          <w:rPr>
            <w:rFonts w:hint="eastAsia"/>
          </w:rPr>
          <w:t>边缘位置</w:t>
        </w:r>
      </w:ins>
    </w:p>
    <w:p w14:paraId="23CA2AA9" w14:textId="77777777" w:rsidR="00F170FB" w:rsidRDefault="00F170FB" w:rsidP="007D0669">
      <w:pPr>
        <w:pStyle w:val="ListParagraph"/>
        <w:ind w:left="360" w:firstLineChars="0" w:firstLine="0"/>
        <w:rPr>
          <w:ins w:id="24" w:author="YX" w:date="2017-01-11T11:01:00Z"/>
        </w:rPr>
      </w:pPr>
      <w:ins w:id="25" w:author="YX" w:date="2017-01-11T10:59:00Z">
        <w:r w:rsidRPr="00F170FB">
          <w:rPr>
            <w:rFonts w:hint="eastAsia"/>
            <w:highlight w:val="yellow"/>
            <w:rPrChange w:id="26" w:author="YX" w:date="2017-01-11T11:00:00Z">
              <w:rPr>
                <w:rFonts w:hint="eastAsia"/>
              </w:rPr>
            </w:rPrChange>
          </w:rPr>
          <w:t>优点：</w:t>
        </w:r>
        <w:r w:rsidRPr="00F170FB">
          <w:rPr>
            <w:highlight w:val="yellow"/>
            <w:rPrChange w:id="27" w:author="YX" w:date="2017-01-11T11:00:00Z">
              <w:rPr/>
            </w:rPrChange>
          </w:rPr>
          <w:t>LOG</w:t>
        </w:r>
        <w:r w:rsidRPr="00F170FB">
          <w:rPr>
            <w:rFonts w:hint="eastAsia"/>
            <w:highlight w:val="yellow"/>
            <w:rPrChange w:id="28" w:author="YX" w:date="2017-01-11T11:00:00Z">
              <w:rPr>
                <w:rFonts w:hint="eastAsia"/>
              </w:rPr>
            </w:rPrChange>
          </w:rPr>
          <w:t>算子则能提取对比度比较弱的边缘</w:t>
        </w:r>
      </w:ins>
      <w:ins w:id="29" w:author="YX" w:date="2017-01-11T11:00:00Z">
        <w:r w:rsidRPr="00F170FB">
          <w:rPr>
            <w:rFonts w:hint="eastAsia"/>
            <w:highlight w:val="yellow"/>
            <w:rPrChange w:id="30" w:author="YX" w:date="2017-01-11T11:00:00Z">
              <w:rPr>
                <w:rFonts w:hint="eastAsia"/>
              </w:rPr>
            </w:rPrChange>
          </w:rPr>
          <w:t>，且边缘定位精度高。</w:t>
        </w:r>
      </w:ins>
    </w:p>
    <w:p w14:paraId="1DD36280" w14:textId="77777777" w:rsidR="00F170FB" w:rsidRDefault="00F170FB">
      <w:pPr>
        <w:pPrChange w:id="31" w:author="YX" w:date="2017-01-11T11:01:00Z">
          <w:pPr>
            <w:pStyle w:val="ListParagraph"/>
            <w:ind w:left="360" w:firstLineChars="0" w:firstLine="0"/>
          </w:pPr>
        </w:pPrChange>
      </w:pPr>
      <w:ins w:id="32" w:author="YX" w:date="2017-01-11T11:01:00Z">
        <w:r>
          <w:rPr>
            <w:rFonts w:hint="eastAsia"/>
          </w:rPr>
          <w:t>c.  C</w:t>
        </w:r>
      </w:ins>
      <w:ins w:id="33" w:author="YX" w:date="2017-01-11T11:02:00Z">
        <w:r>
          <w:rPr>
            <w:rFonts w:hint="eastAsia"/>
          </w:rPr>
          <w:t>a</w:t>
        </w:r>
        <w:r>
          <w:t>nny</w:t>
        </w:r>
        <w:r>
          <w:rPr>
            <w:rFonts w:hint="eastAsia"/>
          </w:rPr>
          <w:t>算子。相比于</w:t>
        </w:r>
        <w:r>
          <w:rPr>
            <w:rFonts w:hint="eastAsia"/>
          </w:rPr>
          <w:t>Robert, Sobel</w:t>
        </w:r>
        <w:r>
          <w:rPr>
            <w:rFonts w:hint="eastAsia"/>
          </w:rPr>
          <w:t>算子，</w:t>
        </w:r>
        <w:r>
          <w:rPr>
            <w:rFonts w:hint="eastAsia"/>
          </w:rPr>
          <w:t>Canny</w:t>
        </w:r>
        <w:r>
          <w:rPr>
            <w:rFonts w:hint="eastAsia"/>
          </w:rPr>
          <w:t>算子边缘检测更加完整。</w:t>
        </w:r>
      </w:ins>
    </w:p>
    <w:p w14:paraId="51767874" w14:textId="77777777" w:rsidR="00A15F5F" w:rsidRDefault="00A15F5F" w:rsidP="00A15F5F">
      <w:r>
        <w:t xml:space="preserve">7. </w:t>
      </w:r>
      <w:r>
        <w:rPr>
          <w:rFonts w:hint="eastAsia"/>
        </w:rPr>
        <w:t>哈夫</w:t>
      </w:r>
      <w:r>
        <w:t>变换</w:t>
      </w:r>
    </w:p>
    <w:p w14:paraId="48F7DD92" w14:textId="77777777" w:rsidR="00A15F5F" w:rsidRDefault="00A15F5F" w:rsidP="00A15F5F">
      <w:r>
        <w:rPr>
          <w:rFonts w:hint="eastAsia"/>
        </w:rPr>
        <w:t>在</w:t>
      </w:r>
      <w:r>
        <w:t>已知区域</w:t>
      </w:r>
      <w:r>
        <w:rPr>
          <w:rFonts w:hint="eastAsia"/>
        </w:rPr>
        <w:t>形状</w:t>
      </w:r>
      <w:r>
        <w:t>的条件下，利用</w:t>
      </w:r>
      <w:r>
        <w:rPr>
          <w:rFonts w:hint="eastAsia"/>
        </w:rPr>
        <w:t>H</w:t>
      </w:r>
      <w:r>
        <w:t>ough</w:t>
      </w:r>
      <w:r>
        <w:rPr>
          <w:rFonts w:hint="eastAsia"/>
        </w:rPr>
        <w:t>变换</w:t>
      </w:r>
      <w:r>
        <w:t>可以方便地检测</w:t>
      </w:r>
      <w:r>
        <w:rPr>
          <w:rFonts w:hint="eastAsia"/>
        </w:rPr>
        <w:t>到</w:t>
      </w:r>
      <w:r>
        <w:t>边界曲线。</w:t>
      </w:r>
      <w:r>
        <w:rPr>
          <w:rFonts w:hint="eastAsia"/>
        </w:rPr>
        <w:t>优点</w:t>
      </w:r>
      <w:r>
        <w:t>：</w:t>
      </w:r>
      <w:r>
        <w:rPr>
          <w:rFonts w:hint="eastAsia"/>
        </w:rPr>
        <w:t>受噪声</w:t>
      </w:r>
      <w:r>
        <w:t>和曲线间断的</w:t>
      </w:r>
      <w:r>
        <w:rPr>
          <w:rFonts w:hint="eastAsia"/>
        </w:rPr>
        <w:t>影响</w:t>
      </w:r>
      <w:r>
        <w:t>小，但计算量</w:t>
      </w:r>
      <w:r>
        <w:rPr>
          <w:rFonts w:hint="eastAsia"/>
        </w:rPr>
        <w:t>较大</w:t>
      </w:r>
      <w:r>
        <w:t>，</w:t>
      </w:r>
      <w:r>
        <w:rPr>
          <w:rFonts w:hint="eastAsia"/>
        </w:rPr>
        <w:t>通常</w:t>
      </w:r>
      <w:r>
        <w:t>用于检测已知形状的目标，如直线、圆</w:t>
      </w:r>
      <w:r>
        <w:rPr>
          <w:rFonts w:hint="eastAsia"/>
        </w:rPr>
        <w:t>等</w:t>
      </w:r>
      <w:r>
        <w:t>。</w:t>
      </w:r>
    </w:p>
    <w:p w14:paraId="67FC054D" w14:textId="77777777" w:rsidR="00207013" w:rsidRDefault="00736EF9" w:rsidP="00A15F5F">
      <w:r>
        <w:rPr>
          <w:rFonts w:hint="eastAsia"/>
        </w:rPr>
        <w:t>//</w:t>
      </w:r>
      <w:r>
        <w:rPr>
          <w:rFonts w:hint="eastAsia"/>
        </w:rPr>
        <w:t>设</w:t>
      </w:r>
      <w:r>
        <w:t>参数</w:t>
      </w:r>
      <w:r>
        <w:rPr>
          <w:rFonts w:hint="eastAsia"/>
        </w:rPr>
        <w:t>a</w:t>
      </w:r>
      <w:r>
        <w:rPr>
          <w:rFonts w:hint="eastAsia"/>
        </w:rPr>
        <w:t>和</w:t>
      </w:r>
      <w:r>
        <w:rPr>
          <w:rFonts w:hint="eastAsia"/>
        </w:rPr>
        <w:t>b</w:t>
      </w:r>
      <w:r>
        <w:rPr>
          <w:rFonts w:hint="eastAsia"/>
        </w:rPr>
        <w:t>的</w:t>
      </w:r>
      <w:r>
        <w:t>可能取值范围为</w:t>
      </w:r>
      <w:r>
        <w:rPr>
          <w:rFonts w:hint="eastAsia"/>
        </w:rPr>
        <w:t>[</w:t>
      </w:r>
      <w:r>
        <w:t>a0,a1…am-1</w:t>
      </w:r>
      <w:r>
        <w:rPr>
          <w:rFonts w:hint="eastAsia"/>
        </w:rPr>
        <w:t>]</w:t>
      </w:r>
      <w:r>
        <w:rPr>
          <w:rFonts w:hint="eastAsia"/>
        </w:rPr>
        <w:t>和</w:t>
      </w:r>
      <w:r>
        <w:rPr>
          <w:rFonts w:hint="eastAsia"/>
        </w:rPr>
        <w:t>[</w:t>
      </w:r>
      <w:r>
        <w:t>b0,b1…bn-1</w:t>
      </w:r>
      <w:r>
        <w:rPr>
          <w:rFonts w:hint="eastAsia"/>
        </w:rPr>
        <w:t>]</w:t>
      </w:r>
    </w:p>
    <w:p w14:paraId="4A643DF4" w14:textId="77777777" w:rsidR="00966E6F" w:rsidRDefault="00966E6F" w:rsidP="00A15F5F">
      <w:r>
        <w:t>//</w:t>
      </w:r>
      <w:r>
        <w:rPr>
          <w:rFonts w:hint="eastAsia"/>
        </w:rPr>
        <w:t>初始化</w:t>
      </w:r>
      <w:r>
        <w:t>累加数组</w:t>
      </w:r>
    </w:p>
    <w:p w14:paraId="02A99176" w14:textId="77777777" w:rsidR="00207013" w:rsidRDefault="00966E6F" w:rsidP="00A15F5F">
      <w:r>
        <w:lastRenderedPageBreak/>
        <w:t>int</w:t>
      </w:r>
      <w:r w:rsidR="00207013">
        <w:t xml:space="preserve"> A[m][n];</w:t>
      </w:r>
    </w:p>
    <w:p w14:paraId="3E3E0AD9" w14:textId="77777777" w:rsidR="00966E6F" w:rsidRDefault="00966E6F" w:rsidP="00A15F5F">
      <w:r>
        <w:t>int nearest</w:t>
      </w:r>
      <w:ins w:id="34" w:author="YX" w:date="2017-01-11T14:19:00Z">
        <w:r w:rsidR="000B7CB2">
          <w:t xml:space="preserve"> </w:t>
        </w:r>
      </w:ins>
      <w:r>
        <w:t>b;</w:t>
      </w:r>
    </w:p>
    <w:p w14:paraId="6D32FC66" w14:textId="77777777" w:rsidR="00966E6F" w:rsidRDefault="00966E6F" w:rsidP="00A15F5F">
      <w:r>
        <w:t xml:space="preserve">int </w:t>
      </w:r>
      <w:proofErr w:type="gramStart"/>
      <w:r>
        <w:t>nearest(</w:t>
      </w:r>
      <w:proofErr w:type="gramEnd"/>
      <w:r>
        <w:t xml:space="preserve">double </w:t>
      </w:r>
      <w:proofErr w:type="spellStart"/>
      <w:r>
        <w:t>x,int</w:t>
      </w:r>
      <w:proofErr w:type="spellEnd"/>
      <w:r>
        <w:t xml:space="preserve"> B[n]){</w:t>
      </w:r>
    </w:p>
    <w:p w14:paraId="5809D688" w14:textId="77777777" w:rsidR="00966E6F" w:rsidRDefault="00966E6F" w:rsidP="00A15F5F">
      <w:r>
        <w:rPr>
          <w:rFonts w:hint="eastAsia"/>
        </w:rPr>
        <w:tab/>
      </w:r>
      <w:r>
        <w:t>double result[n];</w:t>
      </w:r>
    </w:p>
    <w:p w14:paraId="0C77F474" w14:textId="77777777" w:rsidR="00966E6F" w:rsidRDefault="00966E6F" w:rsidP="00966E6F">
      <w:pPr>
        <w:ind w:firstLine="420"/>
      </w:pPr>
      <w:r>
        <w:rPr>
          <w:rFonts w:hint="eastAsia"/>
        </w:rPr>
        <w:t xml:space="preserve">for </w:t>
      </w:r>
      <w:r>
        <w:t>b in B[n]</w:t>
      </w:r>
    </w:p>
    <w:p w14:paraId="70E9BFD5" w14:textId="77777777" w:rsidR="00966E6F" w:rsidRDefault="00966E6F" w:rsidP="00A15F5F">
      <w:r>
        <w:tab/>
      </w:r>
      <w:r>
        <w:tab/>
        <w:t>result[</w:t>
      </w:r>
      <w:proofErr w:type="spellStart"/>
      <w:r>
        <w:t>i</w:t>
      </w:r>
      <w:proofErr w:type="spellEnd"/>
      <w:r>
        <w:t>] = B[</w:t>
      </w:r>
      <w:proofErr w:type="spellStart"/>
      <w:r>
        <w:t>i</w:t>
      </w:r>
      <w:proofErr w:type="spellEnd"/>
      <w:r>
        <w:t>]-b;</w:t>
      </w:r>
    </w:p>
    <w:p w14:paraId="52714956" w14:textId="77777777" w:rsidR="00495C14" w:rsidRPr="00495C14" w:rsidRDefault="00966E6F" w:rsidP="00A15F5F">
      <w:r>
        <w:tab/>
      </w:r>
      <w:r w:rsidR="00495C14">
        <w:t>int small = result[n</w:t>
      </w:r>
      <w:proofErr w:type="gramStart"/>
      <w:r w:rsidR="00495C14">
        <w:t>].</w:t>
      </w:r>
      <w:proofErr w:type="spellStart"/>
      <w:r w:rsidR="00495C14">
        <w:t>getIndexofSmall</w:t>
      </w:r>
      <w:proofErr w:type="spellEnd"/>
      <w:proofErr w:type="gramEnd"/>
      <w:r w:rsidR="00495C14">
        <w:t>();</w:t>
      </w:r>
    </w:p>
    <w:p w14:paraId="5F1744ED" w14:textId="77777777" w:rsidR="00495C14" w:rsidRDefault="00495C14" w:rsidP="00A15F5F">
      <w:r>
        <w:tab/>
        <w:t>return small;</w:t>
      </w:r>
    </w:p>
    <w:p w14:paraId="1ABC2C64" w14:textId="77777777" w:rsidR="00966E6F" w:rsidRDefault="00966E6F" w:rsidP="00A15F5F">
      <w:r>
        <w:t>}</w:t>
      </w:r>
    </w:p>
    <w:p w14:paraId="3FFFA835" w14:textId="77777777" w:rsidR="00207013" w:rsidRDefault="00966E6F" w:rsidP="00A15F5F">
      <w:r>
        <w:t>for: (</w:t>
      </w:r>
      <w:proofErr w:type="spellStart"/>
      <w:proofErr w:type="gramStart"/>
      <w:r>
        <w:t>xk,yk</w:t>
      </w:r>
      <w:proofErr w:type="spellEnd"/>
      <w:proofErr w:type="gramEnd"/>
      <w:r>
        <w:t>)</w:t>
      </w:r>
    </w:p>
    <w:p w14:paraId="4DE4D5B7" w14:textId="77777777" w:rsidR="00966E6F" w:rsidRDefault="00966E6F" w:rsidP="00966E6F">
      <w:r>
        <w:tab/>
        <w:t>for: a</w:t>
      </w:r>
      <w:r>
        <w:rPr>
          <w:rFonts w:ascii="微软雅黑" w:eastAsia="微软雅黑" w:hAnsi="微软雅黑" w:cs="微软雅黑" w:hint="eastAsia"/>
        </w:rPr>
        <w:t xml:space="preserve"> in </w:t>
      </w:r>
      <w:r>
        <w:rPr>
          <w:rFonts w:hint="eastAsia"/>
        </w:rPr>
        <w:t>[</w:t>
      </w:r>
      <w:r>
        <w:t>a</w:t>
      </w:r>
      <w:proofErr w:type="gramStart"/>
      <w:r>
        <w:t>0,a</w:t>
      </w:r>
      <w:proofErr w:type="gramEnd"/>
      <w:r>
        <w:t>1…am-1</w:t>
      </w:r>
      <w:r>
        <w:rPr>
          <w:rFonts w:hint="eastAsia"/>
        </w:rPr>
        <w:t>]</w:t>
      </w:r>
    </w:p>
    <w:p w14:paraId="5EE7ACDD" w14:textId="77777777" w:rsidR="00966E6F" w:rsidRDefault="00966E6F" w:rsidP="00966E6F">
      <w:pPr>
        <w:ind w:left="420" w:firstLine="420"/>
      </w:pPr>
      <w:proofErr w:type="spellStart"/>
      <w:r>
        <w:t>nearestb</w:t>
      </w:r>
      <w:proofErr w:type="spellEnd"/>
      <w:r>
        <w:t xml:space="preserve"> = nearest(-</w:t>
      </w:r>
      <w:proofErr w:type="spellStart"/>
      <w:r>
        <w:t>xk</w:t>
      </w:r>
      <w:proofErr w:type="spellEnd"/>
      <w:r>
        <w:t>*</w:t>
      </w:r>
      <w:proofErr w:type="spellStart"/>
      <w:r>
        <w:t>a+</w:t>
      </w:r>
      <w:proofErr w:type="gramStart"/>
      <w:r>
        <w:t>yk</w:t>
      </w:r>
      <w:r w:rsidR="00495C14">
        <w:t>,B</w:t>
      </w:r>
      <w:proofErr w:type="spellEnd"/>
      <w:proofErr w:type="gramEnd"/>
      <w:r w:rsidR="00495C14">
        <w:t>[n]</w:t>
      </w:r>
      <w:r>
        <w:t>);</w:t>
      </w:r>
    </w:p>
    <w:p w14:paraId="78DF7CE3" w14:textId="77777777" w:rsidR="00966E6F" w:rsidRDefault="00966E6F" w:rsidP="00A15F5F">
      <w:r>
        <w:tab/>
      </w:r>
      <w:r>
        <w:tab/>
      </w:r>
      <w:r w:rsidR="00495C14">
        <w:t>A[</w:t>
      </w:r>
      <w:proofErr w:type="spellStart"/>
      <w:r w:rsidR="00495C14">
        <w:t>i</w:t>
      </w:r>
      <w:proofErr w:type="spellEnd"/>
      <w:r w:rsidR="00495C14">
        <w:t>][</w:t>
      </w:r>
      <w:proofErr w:type="spellStart"/>
      <w:r w:rsidR="00495C14">
        <w:t>nearestb</w:t>
      </w:r>
      <w:proofErr w:type="spellEnd"/>
      <w:r w:rsidR="00495C14">
        <w:t>]++;</w:t>
      </w:r>
    </w:p>
    <w:p w14:paraId="30C7122B" w14:textId="77777777" w:rsidR="00712D12" w:rsidRDefault="00712D12" w:rsidP="00A15F5F">
      <w:r>
        <w:t>for A[m][n]</w:t>
      </w:r>
    </w:p>
    <w:p w14:paraId="6010BF48" w14:textId="77777777" w:rsidR="00712D12" w:rsidRDefault="00712D12" w:rsidP="00A15F5F">
      <w:r>
        <w:tab/>
        <w:t>int result = A[</w:t>
      </w:r>
      <w:proofErr w:type="spellStart"/>
      <w:r>
        <w:t>i</w:t>
      </w:r>
      <w:proofErr w:type="spellEnd"/>
      <w:r>
        <w:t>][j</w:t>
      </w:r>
      <w:proofErr w:type="gramStart"/>
      <w:r>
        <w:t>].large</w:t>
      </w:r>
      <w:proofErr w:type="gramEnd"/>
      <w:r>
        <w:t>;</w:t>
      </w:r>
    </w:p>
    <w:p w14:paraId="7D8707D1" w14:textId="77777777" w:rsidR="00236598" w:rsidRDefault="00236598" w:rsidP="00236598">
      <w:pPr>
        <w:pStyle w:val="Heading2"/>
      </w:pPr>
      <w:r>
        <w:rPr>
          <w:rFonts w:hint="eastAsia"/>
        </w:rPr>
        <w:t>第八章</w:t>
      </w:r>
      <w:r>
        <w:rPr>
          <w:rFonts w:hint="eastAsia"/>
        </w:rPr>
        <w:t xml:space="preserve"> </w:t>
      </w:r>
      <w:r>
        <w:rPr>
          <w:rFonts w:hint="eastAsia"/>
        </w:rPr>
        <w:t>图像</w:t>
      </w:r>
      <w:r>
        <w:t>特征与理解</w:t>
      </w:r>
    </w:p>
    <w:p w14:paraId="4043D4E3" w14:textId="77777777" w:rsidR="002A59EB" w:rsidRDefault="002A59EB" w:rsidP="002A59EB">
      <w:r>
        <w:rPr>
          <w:rFonts w:hint="eastAsia"/>
        </w:rPr>
        <w:t xml:space="preserve">1. </w:t>
      </w:r>
      <w:r>
        <w:rPr>
          <w:rFonts w:hint="eastAsia"/>
        </w:rPr>
        <w:t>图像</w:t>
      </w:r>
      <w:r>
        <w:t>的基本特征</w:t>
      </w:r>
    </w:p>
    <w:p w14:paraId="054ADAF7" w14:textId="77777777" w:rsidR="00CD7C8C" w:rsidRDefault="00CD7C8C" w:rsidP="002A59EB">
      <w:r>
        <w:rPr>
          <w:rFonts w:hint="eastAsia"/>
          <w:noProof/>
        </w:rPr>
        <mc:AlternateContent>
          <mc:Choice Requires="wps">
            <w:drawing>
              <wp:anchor distT="0" distB="0" distL="114300" distR="114300" simplePos="0" relativeHeight="251679744" behindDoc="0" locked="0" layoutInCell="1" allowOverlap="1" wp14:anchorId="71DE06C8" wp14:editId="6DB70C68">
                <wp:simplePos x="0" y="0"/>
                <wp:positionH relativeFrom="column">
                  <wp:posOffset>1560443</wp:posOffset>
                </wp:positionH>
                <wp:positionV relativeFrom="paragraph">
                  <wp:posOffset>171395</wp:posOffset>
                </wp:positionV>
                <wp:extent cx="389255" cy="2210462"/>
                <wp:effectExtent l="38100" t="0" r="10795" b="18415"/>
                <wp:wrapNone/>
                <wp:docPr id="3" name="左大括号 3"/>
                <wp:cNvGraphicFramePr/>
                <a:graphic xmlns:a="http://schemas.openxmlformats.org/drawingml/2006/main">
                  <a:graphicData uri="http://schemas.microsoft.com/office/word/2010/wordprocessingShape">
                    <wps:wsp>
                      <wps:cNvSpPr/>
                      <wps:spPr>
                        <a:xfrm>
                          <a:off x="0" y="0"/>
                          <a:ext cx="389255" cy="221046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A87CC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122.85pt;margin-top:13.5pt;width:30.65pt;height:17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" adj="317" strokecolor="#5b9bd5 [3204]" strokeweight=".5pt">
                <v:stroke joinstyle="miter"/>
              </v:shape>
            </w:pict>
          </mc:Fallback>
        </mc:AlternateContent>
      </w:r>
      <w:r>
        <w:rPr>
          <w:rFonts w:hint="eastAsia"/>
        </w:rPr>
        <w:t xml:space="preserve"> </w:t>
      </w:r>
      <w:r>
        <w:t xml:space="preserve">                              </w:t>
      </w:r>
      <w:r>
        <w:rPr>
          <w:rFonts w:hint="eastAsia"/>
        </w:rPr>
        <w:t>位置（图像的</w:t>
      </w:r>
      <w:r>
        <w:t>面积中心</w:t>
      </w:r>
      <w:r>
        <w:rPr>
          <w:rFonts w:hint="eastAsia"/>
        </w:rPr>
        <w:t>）</w:t>
      </w:r>
      <w:r>
        <w:t>和方向</w:t>
      </w:r>
      <w:r>
        <w:rPr>
          <w:rFonts w:hint="eastAsia"/>
        </w:rPr>
        <w:t>（最小</w:t>
      </w:r>
      <w:r>
        <w:t>二阶矩轴</w:t>
      </w:r>
      <w:r>
        <w:rPr>
          <w:rFonts w:hint="eastAsia"/>
        </w:rPr>
        <w:t>）</w:t>
      </w:r>
    </w:p>
    <w:p w14:paraId="23BEE8AF" w14:textId="77777777" w:rsidR="00CD7C8C" w:rsidRDefault="00CD7C8C" w:rsidP="002A59EB">
      <w:r>
        <w:rPr>
          <w:rFonts w:hint="eastAsia"/>
        </w:rPr>
        <w:t xml:space="preserve">                               </w:t>
      </w:r>
    </w:p>
    <w:p w14:paraId="6DF148D4" w14:textId="77777777" w:rsidR="00CD7C8C" w:rsidRDefault="00CD7C8C" w:rsidP="002A59EB">
      <w:r>
        <w:rPr>
          <w:rFonts w:hint="eastAsia"/>
          <w:noProof/>
        </w:rPr>
        <mc:AlternateContent>
          <mc:Choice Requires="wps">
            <w:drawing>
              <wp:anchor distT="0" distB="0" distL="114300" distR="114300" simplePos="0" relativeHeight="251681792" behindDoc="0" locked="0" layoutInCell="1" allowOverlap="1" wp14:anchorId="2263E566" wp14:editId="6D643805">
                <wp:simplePos x="0" y="0"/>
                <wp:positionH relativeFrom="column">
                  <wp:posOffset>2505710</wp:posOffset>
                </wp:positionH>
                <wp:positionV relativeFrom="paragraph">
                  <wp:posOffset>92379</wp:posOffset>
                </wp:positionV>
                <wp:extent cx="389255" cy="794385"/>
                <wp:effectExtent l="38100" t="0" r="10795" b="24765"/>
                <wp:wrapNone/>
                <wp:docPr id="11" name="左大括号 11"/>
                <wp:cNvGraphicFramePr/>
                <a:graphic xmlns:a="http://schemas.openxmlformats.org/drawingml/2006/main">
                  <a:graphicData uri="http://schemas.microsoft.com/office/word/2010/wordprocessingShape">
                    <wps:wsp>
                      <wps:cNvSpPr/>
                      <wps:spPr>
                        <a:xfrm>
                          <a:off x="0" y="0"/>
                          <a:ext cx="389255" cy="7943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96E1EF" id="左大括号 11" o:spid="_x0000_s1026" type="#_x0000_t87" style="position:absolute;left:0;text-align:left;margin-left:197.3pt;margin-top:7.25pt;width:30.65pt;height:62.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" adj="882" strokecolor="#5b9bd5 [3204]" strokeweight=".5pt">
                <v:stroke joinstyle="miter"/>
              </v:shape>
            </w:pict>
          </mc:Fallback>
        </mc:AlternateContent>
      </w:r>
      <w:r>
        <w:rPr>
          <w:rFonts w:hint="eastAsia"/>
        </w:rPr>
        <w:t xml:space="preserve"> </w:t>
      </w:r>
      <w:r>
        <w:t xml:space="preserve">                                             </w:t>
      </w:r>
      <w:r>
        <w:rPr>
          <w:rFonts w:hint="eastAsia"/>
        </w:rPr>
        <w:t>隙码</w:t>
      </w:r>
    </w:p>
    <w:p w14:paraId="5C83E340" w14:textId="77777777" w:rsidR="00CD7C8C" w:rsidRDefault="00CD7C8C" w:rsidP="002A59EB">
      <w:r>
        <w:rPr>
          <w:rFonts w:hint="eastAsia"/>
        </w:rPr>
        <w:t xml:space="preserve">                                               </w:t>
      </w:r>
    </w:p>
    <w:p w14:paraId="4AB2005E" w14:textId="77777777" w:rsidR="00CD7C8C" w:rsidRDefault="005C7F1F" w:rsidP="002A59EB">
      <w:r>
        <w:rPr>
          <w:rFonts w:hint="eastAsia"/>
          <w:noProof/>
        </w:rPr>
        <mc:AlternateContent>
          <mc:Choice Requires="wps">
            <w:drawing>
              <wp:anchor distT="0" distB="0" distL="114300" distR="114300" simplePos="0" relativeHeight="251677696" behindDoc="0" locked="0" layoutInCell="1" allowOverlap="1" wp14:anchorId="38C5F9F9" wp14:editId="1E139D80">
                <wp:simplePos x="0" y="0"/>
                <wp:positionH relativeFrom="column">
                  <wp:posOffset>351845</wp:posOffset>
                </wp:positionH>
                <wp:positionV relativeFrom="paragraph">
                  <wp:posOffset>118385</wp:posOffset>
                </wp:positionV>
                <wp:extent cx="389255" cy="2552369"/>
                <wp:effectExtent l="38100" t="0" r="10795" b="19685"/>
                <wp:wrapNone/>
                <wp:docPr id="2" name="左大括号 2"/>
                <wp:cNvGraphicFramePr/>
                <a:graphic xmlns:a="http://schemas.openxmlformats.org/drawingml/2006/main">
                  <a:graphicData uri="http://schemas.microsoft.com/office/word/2010/wordprocessingShape">
                    <wps:wsp>
                      <wps:cNvSpPr/>
                      <wps:spPr>
                        <a:xfrm>
                          <a:off x="0" y="0"/>
                          <a:ext cx="389255" cy="255236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4126DF" id="左大括号 2" o:spid="_x0000_s1026" type="#_x0000_t87" style="position:absolute;left:0;text-align:left;margin-left:27.7pt;margin-top:9.3pt;width:30.65pt;height:200.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" adj="275" strokecolor="#5b9bd5 [3204]" strokeweight=".5pt">
                <v:stroke joinstyle="miter"/>
              </v:shape>
            </w:pict>
          </mc:Fallback>
        </mc:AlternateContent>
      </w:r>
      <w:r w:rsidR="00CD7C8C">
        <w:t xml:space="preserve">             </w:t>
      </w:r>
      <w:r w:rsidR="00CD7C8C">
        <w:rPr>
          <w:rFonts w:hint="eastAsia"/>
        </w:rPr>
        <w:t>几何</w:t>
      </w:r>
      <w:r w:rsidR="00CD7C8C">
        <w:t>特征</w:t>
      </w:r>
      <w:r w:rsidR="00CD7C8C">
        <w:rPr>
          <w:rFonts w:hint="eastAsia"/>
        </w:rPr>
        <w:t xml:space="preserve">       </w:t>
      </w:r>
      <w:r w:rsidR="00CD7C8C">
        <w:t xml:space="preserve">    </w:t>
      </w:r>
      <w:r w:rsidR="00CD7C8C">
        <w:rPr>
          <w:rFonts w:hint="eastAsia"/>
        </w:rPr>
        <w:t>周长</w:t>
      </w:r>
      <w:r w:rsidR="00CD7C8C">
        <w:rPr>
          <w:rFonts w:hint="eastAsia"/>
        </w:rPr>
        <w:t xml:space="preserve">          </w:t>
      </w:r>
      <w:r w:rsidR="00CD7C8C">
        <w:rPr>
          <w:rFonts w:hint="eastAsia"/>
        </w:rPr>
        <w:t>链码</w:t>
      </w:r>
    </w:p>
    <w:p w14:paraId="29C4E221" w14:textId="77777777" w:rsidR="00CD7C8C" w:rsidRDefault="00CD7C8C" w:rsidP="002A59EB"/>
    <w:p w14:paraId="0123C683" w14:textId="77777777" w:rsidR="00CD7C8C" w:rsidRDefault="00CD7C8C" w:rsidP="002A59EB">
      <w:r>
        <w:rPr>
          <w:rFonts w:hint="eastAsia"/>
        </w:rPr>
        <w:t xml:space="preserve">                                              </w:t>
      </w:r>
      <w:r>
        <w:rPr>
          <w:rFonts w:hint="eastAsia"/>
        </w:rPr>
        <w:t>面积</w:t>
      </w:r>
    </w:p>
    <w:p w14:paraId="54833DBF" w14:textId="77777777" w:rsidR="00CD7C8C" w:rsidRDefault="00CD7C8C" w:rsidP="002A59EB"/>
    <w:p w14:paraId="49E49E08" w14:textId="77777777" w:rsidR="00CD7C8C" w:rsidRDefault="00821A65" w:rsidP="002A59EB">
      <w:r>
        <w:rPr>
          <w:rFonts w:hint="eastAsia"/>
        </w:rPr>
        <w:t xml:space="preserve">                                </w:t>
      </w:r>
      <w:r>
        <w:rPr>
          <w:rFonts w:hint="eastAsia"/>
        </w:rPr>
        <w:t>面积</w:t>
      </w:r>
    </w:p>
    <w:p w14:paraId="628F6F72" w14:textId="77777777" w:rsidR="00CD7C8C" w:rsidRDefault="00CD7C8C" w:rsidP="002A59EB"/>
    <w:p w14:paraId="33B360C0" w14:textId="77777777" w:rsidR="00CD7C8C" w:rsidRDefault="00821A65" w:rsidP="002A59EB">
      <w:r>
        <w:rPr>
          <w:rFonts w:hint="eastAsia"/>
        </w:rPr>
        <w:t xml:space="preserve">                                </w:t>
      </w:r>
      <w:r>
        <w:rPr>
          <w:rFonts w:hint="eastAsia"/>
        </w:rPr>
        <w:t>长轴</w:t>
      </w:r>
      <w:r>
        <w:t>和短轴</w:t>
      </w:r>
      <w:r w:rsidR="00CF7F99">
        <w:rPr>
          <w:rFonts w:hint="eastAsia"/>
        </w:rPr>
        <w:t>（最小</w:t>
      </w:r>
      <w:r w:rsidR="00CF7F99">
        <w:t>外接矩形</w:t>
      </w:r>
      <w:r w:rsidR="00CF7F99">
        <w:rPr>
          <w:rFonts w:hint="eastAsia"/>
        </w:rPr>
        <w:t>）</w:t>
      </w:r>
    </w:p>
    <w:p w14:paraId="039374A7" w14:textId="77777777" w:rsidR="00CD7C8C" w:rsidRPr="005C7F1F" w:rsidRDefault="00CD7C8C" w:rsidP="002A59EB"/>
    <w:p w14:paraId="4AEEE869" w14:textId="77777777" w:rsidR="00CD7C8C" w:rsidRDefault="005C7F1F" w:rsidP="002A59EB">
      <w:r>
        <w:rPr>
          <w:rFonts w:hint="eastAsia"/>
        </w:rPr>
        <w:t xml:space="preserve">                                </w:t>
      </w:r>
      <w:r>
        <w:rPr>
          <w:rFonts w:hint="eastAsia"/>
        </w:rPr>
        <w:t>距离</w:t>
      </w:r>
      <w:r>
        <w:t>（</w:t>
      </w:r>
      <w:r>
        <w:rPr>
          <w:rFonts w:hint="eastAsia"/>
        </w:rPr>
        <w:t>图像</w:t>
      </w:r>
      <w:r>
        <w:t>中两点</w:t>
      </w:r>
      <w:r>
        <w:rPr>
          <w:rFonts w:hint="eastAsia"/>
        </w:rPr>
        <w:t>的</w:t>
      </w:r>
      <w:r>
        <w:t>距离）</w:t>
      </w:r>
    </w:p>
    <w:p w14:paraId="4A56D165" w14:textId="77777777" w:rsidR="00106872" w:rsidRDefault="00106872" w:rsidP="002A59EB"/>
    <w:p w14:paraId="7FABF3F1" w14:textId="77777777" w:rsidR="00CD7C8C" w:rsidRDefault="005C7F1F" w:rsidP="005C7F1F">
      <w:pPr>
        <w:ind w:left="4200" w:hangingChars="2000" w:hanging="4200"/>
      </w:pPr>
      <w:r>
        <w:rPr>
          <w:rFonts w:hint="eastAsia"/>
          <w:noProof/>
        </w:rPr>
        <mc:AlternateContent>
          <mc:Choice Requires="wps">
            <w:drawing>
              <wp:anchor distT="0" distB="0" distL="114300" distR="114300" simplePos="0" relativeHeight="251683840" behindDoc="0" locked="0" layoutInCell="1" allowOverlap="1" wp14:anchorId="718DFB62" wp14:editId="6EF1CE2B">
                <wp:simplePos x="0" y="0"/>
                <wp:positionH relativeFrom="column">
                  <wp:posOffset>1657350</wp:posOffset>
                </wp:positionH>
                <wp:positionV relativeFrom="paragraph">
                  <wp:posOffset>56515</wp:posOffset>
                </wp:positionV>
                <wp:extent cx="389255" cy="1895475"/>
                <wp:effectExtent l="38100" t="0" r="10795" b="28575"/>
                <wp:wrapNone/>
                <wp:docPr id="18" name="左大括号 18"/>
                <wp:cNvGraphicFramePr/>
                <a:graphic xmlns:a="http://schemas.openxmlformats.org/drawingml/2006/main">
                  <a:graphicData uri="http://schemas.microsoft.com/office/word/2010/wordprocessingShape">
                    <wps:wsp>
                      <wps:cNvSpPr/>
                      <wps:spPr>
                        <a:xfrm>
                          <a:off x="0" y="0"/>
                          <a:ext cx="389255" cy="1895475"/>
                        </a:xfrm>
                        <a:prstGeom prst="leftBrace">
                          <a:avLst>
                            <a:gd name="adj1" fmla="val 8333"/>
                            <a:gd name="adj2" fmla="val 276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657755" id="左大括号 18" o:spid="_x0000_s1026" type="#_x0000_t87" style="position:absolute;left:0;text-align:left;margin-left:130.5pt;margin-top:4.45pt;width:30.65pt;height:14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" adj="370,5966" strokecolor="#5b9bd5 [3204]" strokeweight=".5pt">
                <v:stroke joinstyle="miter"/>
              </v:shape>
            </w:pict>
          </mc:Fallback>
        </mc:AlternateContent>
      </w:r>
      <w:r>
        <w:rPr>
          <w:rFonts w:hint="eastAsia"/>
        </w:rPr>
        <w:t xml:space="preserve"> </w:t>
      </w:r>
      <w:r>
        <w:t xml:space="preserve">                                </w:t>
      </w:r>
      <w:r>
        <w:rPr>
          <w:rFonts w:hint="eastAsia"/>
        </w:rPr>
        <w:t>矩形度（</w:t>
      </w:r>
      <w:r w:rsidRPr="005C7F1F">
        <w:rPr>
          <w:rFonts w:hint="eastAsia"/>
        </w:rPr>
        <w:t>反映物体对其外接矩形的充满程度，用物体</w:t>
      </w:r>
      <w:r>
        <w:rPr>
          <w:rFonts w:hint="eastAsia"/>
        </w:rPr>
        <w:t>的面积与其最小外接矩形的面积之比来描述）</w:t>
      </w:r>
    </w:p>
    <w:p w14:paraId="02BA661B" w14:textId="77777777" w:rsidR="00CD7C8C" w:rsidRDefault="005C7F1F" w:rsidP="002A59EB">
      <w:r>
        <w:rPr>
          <w:rFonts w:hint="eastAsia"/>
        </w:rPr>
        <w:t xml:space="preserve">                                 </w:t>
      </w:r>
    </w:p>
    <w:p w14:paraId="43EBCF88" w14:textId="77777777" w:rsidR="00106872" w:rsidRDefault="00CD7C8C" w:rsidP="002A59EB">
      <w:r>
        <w:rPr>
          <w:rFonts w:hint="eastAsia"/>
        </w:rPr>
        <w:t xml:space="preserve">              </w:t>
      </w:r>
      <w:r>
        <w:rPr>
          <w:rFonts w:hint="eastAsia"/>
        </w:rPr>
        <w:t>形状</w:t>
      </w:r>
      <w:r>
        <w:t>特征</w:t>
      </w:r>
    </w:p>
    <w:p w14:paraId="48857750" w14:textId="77777777" w:rsidR="005C7F1F" w:rsidRDefault="005C7F1F" w:rsidP="002A59EB">
      <w:r>
        <w:rPr>
          <w:rFonts w:hint="eastAsia"/>
        </w:rPr>
        <w:t xml:space="preserve">                                 </w:t>
      </w:r>
      <w:r w:rsidRPr="005C7F1F">
        <w:rPr>
          <w:rFonts w:hint="eastAsia"/>
        </w:rPr>
        <w:t>圆形度</w:t>
      </w:r>
      <w:r w:rsidR="00106872">
        <w:rPr>
          <w:rFonts w:hint="eastAsia"/>
        </w:rPr>
        <w:t>（</w:t>
      </w:r>
      <w:r w:rsidR="00106872" w:rsidRPr="00106872">
        <w:rPr>
          <w:rFonts w:hint="eastAsia"/>
        </w:rPr>
        <w:t>用来刻画物体边界的复杂程度</w:t>
      </w:r>
      <w:r w:rsidR="00106872">
        <w:rPr>
          <w:rFonts w:hint="eastAsia"/>
        </w:rPr>
        <w:t>）</w:t>
      </w:r>
    </w:p>
    <w:p w14:paraId="433F1FEA" w14:textId="77777777" w:rsidR="00106872" w:rsidRDefault="00106872" w:rsidP="002A59EB"/>
    <w:p w14:paraId="67B82467" w14:textId="77777777" w:rsidR="00106872" w:rsidRDefault="00106872" w:rsidP="002A59EB">
      <w:r>
        <w:rPr>
          <w:rFonts w:hint="eastAsia"/>
        </w:rPr>
        <w:t xml:space="preserve">                                 </w:t>
      </w:r>
      <w:r>
        <w:rPr>
          <w:rFonts w:hint="eastAsia"/>
        </w:rPr>
        <w:t>球状</w:t>
      </w:r>
      <w:r>
        <w:t>性</w:t>
      </w:r>
    </w:p>
    <w:p w14:paraId="1E597FCD" w14:textId="77777777" w:rsidR="00106872" w:rsidRDefault="00106872" w:rsidP="002A59EB"/>
    <w:p w14:paraId="6A88A307" w14:textId="77777777" w:rsidR="00106872" w:rsidDel="001E6A84" w:rsidRDefault="00106872" w:rsidP="002A59EB">
      <w:pPr>
        <w:rPr>
          <w:del w:id="35" w:author="YX" w:date="2017-01-11T15:50:00Z"/>
        </w:rPr>
      </w:pPr>
      <w:r>
        <w:rPr>
          <w:rFonts w:hint="eastAsia"/>
        </w:rPr>
        <w:t xml:space="preserve">                                 </w:t>
      </w:r>
      <w:r>
        <w:rPr>
          <w:rFonts w:hint="eastAsia"/>
        </w:rPr>
        <w:t>偏心率</w:t>
      </w:r>
    </w:p>
    <w:p w14:paraId="16E32F4B" w14:textId="77777777" w:rsidR="00106872" w:rsidDel="001E6A84" w:rsidRDefault="00106872" w:rsidP="002A59EB">
      <w:pPr>
        <w:rPr>
          <w:del w:id="36" w:author="YX" w:date="2017-01-11T15:50:00Z"/>
        </w:rPr>
      </w:pPr>
    </w:p>
    <w:p w14:paraId="249A0B5E" w14:textId="77777777" w:rsidR="00106872" w:rsidRDefault="00106872" w:rsidP="002A59EB">
      <w:del w:id="37" w:author="YX" w:date="2017-01-11T15:50:00Z">
        <w:r w:rsidDel="001E6A84">
          <w:rPr>
            <w:rFonts w:hint="eastAsia"/>
          </w:rPr>
          <w:delText xml:space="preserve">                                 </w:delText>
        </w:r>
      </w:del>
      <w:r>
        <w:rPr>
          <w:rFonts w:hint="eastAsia"/>
        </w:rPr>
        <w:t>形状</w:t>
      </w:r>
      <w:r>
        <w:t>描述算子</w:t>
      </w:r>
    </w:p>
    <w:p w14:paraId="44B2D4B0" w14:textId="77777777" w:rsidR="001036F4" w:rsidRDefault="001036F4" w:rsidP="002A59EB"/>
    <w:p w14:paraId="1B963EFA" w14:textId="77777777" w:rsidR="00A75B25" w:rsidRDefault="00A75B25" w:rsidP="002A59EB">
      <w:r>
        <w:rPr>
          <w:rFonts w:hint="eastAsia"/>
        </w:rPr>
        <w:lastRenderedPageBreak/>
        <w:t xml:space="preserve">2. </w:t>
      </w:r>
      <w:r w:rsidR="001036F4" w:rsidRPr="001036F4">
        <w:rPr>
          <w:rFonts w:hint="eastAsia"/>
        </w:rPr>
        <w:t>图像的几何特性有哪些？它们在图像分析中有何</w:t>
      </w:r>
      <w:r w:rsidR="001036F4" w:rsidRPr="001036F4">
        <w:rPr>
          <w:rFonts w:hint="eastAsia"/>
          <w:highlight w:val="yellow"/>
        </w:rPr>
        <w:t>用途</w:t>
      </w:r>
      <w:r w:rsidR="001036F4" w:rsidRPr="001036F4">
        <w:rPr>
          <w:rFonts w:hint="eastAsia"/>
        </w:rPr>
        <w:t>？</w:t>
      </w:r>
      <w:r w:rsidR="001036F4">
        <w:rPr>
          <w:rFonts w:hint="eastAsia"/>
        </w:rPr>
        <w:t>P189</w:t>
      </w:r>
      <w:r w:rsidR="001036F4" w:rsidRPr="001036F4">
        <w:rPr>
          <w:rFonts w:hint="eastAsia"/>
        </w:rPr>
        <w:br/>
      </w:r>
      <w:r w:rsidR="001036F4">
        <w:t xml:space="preserve">3. </w:t>
      </w:r>
      <w:r w:rsidR="001036F4" w:rsidRPr="001036F4">
        <w:rPr>
          <w:rFonts w:hint="eastAsia"/>
        </w:rPr>
        <w:t>区域的周长有几种表示和计算方法？</w:t>
      </w:r>
      <w:r w:rsidR="001036F4">
        <w:rPr>
          <w:rFonts w:hint="eastAsia"/>
        </w:rPr>
        <w:t>P190</w:t>
      </w:r>
    </w:p>
    <w:p w14:paraId="6DFACAE5" w14:textId="77777777" w:rsidR="001036F4" w:rsidRDefault="001036F4" w:rsidP="002A59EB">
      <w:r>
        <w:rPr>
          <w:rFonts w:hint="eastAsia"/>
        </w:rPr>
        <w:t>4.</w:t>
      </w:r>
      <w:r>
        <w:t xml:space="preserve"> </w:t>
      </w:r>
      <w:r w:rsidRPr="001036F4">
        <w:rPr>
          <w:rFonts w:hint="eastAsia"/>
        </w:rPr>
        <w:t>图像的形状特征有哪些？它们是如何定义的？</w:t>
      </w:r>
      <w:r>
        <w:rPr>
          <w:rFonts w:hint="eastAsia"/>
        </w:rPr>
        <w:t>P193</w:t>
      </w:r>
    </w:p>
    <w:p w14:paraId="4946975F" w14:textId="77777777" w:rsidR="001036F4" w:rsidRDefault="001036F4" w:rsidP="002A59EB">
      <w:r>
        <w:t xml:space="preserve">5. </w:t>
      </w:r>
      <w:r w:rsidRPr="001036F4">
        <w:rPr>
          <w:rFonts w:hint="eastAsia"/>
        </w:rPr>
        <w:t>什么是圆形度？度量圆形度的测度有哪些？</w:t>
      </w:r>
      <w:r>
        <w:rPr>
          <w:rFonts w:hint="eastAsia"/>
        </w:rPr>
        <w:t>P193</w:t>
      </w:r>
    </w:p>
    <w:p w14:paraId="3429EBCF" w14:textId="77777777" w:rsidR="007D22D1" w:rsidRDefault="001036F4" w:rsidP="002A59EB">
      <w:r>
        <w:t xml:space="preserve">6. </w:t>
      </w:r>
      <w:r w:rsidRPr="001036F4">
        <w:rPr>
          <w:rFonts w:hint="eastAsia"/>
        </w:rPr>
        <w:t>如何用矩计算物体的质心和主轴？试编写实现程序。</w:t>
      </w:r>
    </w:p>
    <w:p w14:paraId="474824F0" w14:textId="77777777" w:rsidR="001036F4" w:rsidRDefault="007D22D1" w:rsidP="002A59EB">
      <w:r>
        <w:rPr>
          <w:rFonts w:hint="eastAsia"/>
        </w:rPr>
        <w:t xml:space="preserve">7. </w:t>
      </w:r>
      <w:r>
        <w:rPr>
          <w:rFonts w:hint="eastAsia"/>
        </w:rPr>
        <w:t>不变矩</w:t>
      </w:r>
      <w:r>
        <w:t>有哪些优点？</w:t>
      </w:r>
      <w:r>
        <w:rPr>
          <w:rFonts w:hint="eastAsia"/>
        </w:rPr>
        <w:t>举例</w:t>
      </w:r>
      <w:r>
        <w:t>说明它的几个应用例子</w:t>
      </w:r>
      <w:r w:rsidR="001036F4" w:rsidRPr="001036F4">
        <w:rPr>
          <w:rFonts w:hint="eastAsia"/>
        </w:rPr>
        <w:br/>
      </w:r>
      <w:r w:rsidR="005034B4" w:rsidRPr="005034B4">
        <w:rPr>
          <w:rFonts w:hint="eastAsia"/>
        </w:rPr>
        <w:t>矩特征主要表征了图像区域的几何特征</w:t>
      </w:r>
      <w:r w:rsidR="005034B4" w:rsidRPr="005034B4">
        <w:rPr>
          <w:rFonts w:hint="eastAsia"/>
        </w:rPr>
        <w:t>,</w:t>
      </w:r>
      <w:r w:rsidR="005034B4" w:rsidRPr="005034B4">
        <w:rPr>
          <w:rFonts w:hint="eastAsia"/>
        </w:rPr>
        <w:t>又称为几何矩，</w:t>
      </w:r>
      <w:r w:rsidR="005034B4" w:rsidRPr="005034B4">
        <w:rPr>
          <w:rFonts w:hint="eastAsia"/>
        </w:rPr>
        <w:t xml:space="preserve"> </w:t>
      </w:r>
      <w:r w:rsidR="005034B4" w:rsidRPr="005034B4">
        <w:rPr>
          <w:rFonts w:hint="eastAsia"/>
        </w:rPr>
        <w:t>由于其具有旋转、平移、尺度等特性的不变特征，所以又称其为不变矩。</w:t>
      </w:r>
    </w:p>
    <w:p w14:paraId="35BDE2A1" w14:textId="77777777" w:rsidR="007D22D1" w:rsidRDefault="007D22D1" w:rsidP="002A59EB">
      <w:r>
        <w:rPr>
          <w:rFonts w:hint="eastAsia"/>
        </w:rPr>
        <w:t>印刷体</w:t>
      </w:r>
      <w:r>
        <w:t>字符识别、飞机形状区分、景物匹配和染色体分析。</w:t>
      </w:r>
    </w:p>
    <w:p w14:paraId="50AC135A" w14:textId="77777777" w:rsidR="00A55D7F" w:rsidRDefault="00A55D7F" w:rsidP="00A55D7F">
      <w:pPr>
        <w:pStyle w:val="Heading2"/>
      </w:pPr>
      <w:r>
        <w:rPr>
          <w:rFonts w:hint="eastAsia"/>
        </w:rPr>
        <w:t>第</w:t>
      </w:r>
      <w:r>
        <w:t>九章</w:t>
      </w:r>
      <w:r>
        <w:rPr>
          <w:rFonts w:hint="eastAsia"/>
        </w:rPr>
        <w:t xml:space="preserve"> </w:t>
      </w:r>
      <w:r>
        <w:rPr>
          <w:rFonts w:hint="eastAsia"/>
        </w:rPr>
        <w:t>图像</w:t>
      </w:r>
      <w:r>
        <w:t>编码</w:t>
      </w:r>
    </w:p>
    <w:p w14:paraId="746F4DDE" w14:textId="77777777" w:rsidR="001012B7" w:rsidRDefault="001012B7" w:rsidP="001012B7">
      <w:r>
        <w:rPr>
          <w:rFonts w:hint="eastAsia"/>
        </w:rPr>
        <w:t>基础</w:t>
      </w:r>
      <w:r>
        <w:t>知识：</w:t>
      </w:r>
    </w:p>
    <w:p w14:paraId="6D0B263F" w14:textId="77777777" w:rsidR="001012B7" w:rsidRPr="0009652E" w:rsidRDefault="001012B7" w:rsidP="001012B7">
      <w:r>
        <w:rPr>
          <w:rFonts w:hint="eastAsia"/>
        </w:rPr>
        <w:t>信息</w:t>
      </w:r>
      <w:r>
        <w:t>熵</w:t>
      </w:r>
      <w:r w:rsidR="0009652E">
        <w:t xml:space="preserve"> </w:t>
      </w:r>
      <m:oMath>
        <m:r>
          <m:rPr>
            <m:sty m:val="p"/>
          </m:rPr>
          <w:rPr>
            <w:rFonts w:ascii="Cambria Math" w:hAnsi="Cambria Math"/>
          </w:rPr>
          <m:t>H=-</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p>
    <w:p w14:paraId="5FC72E9A" w14:textId="77777777" w:rsidR="00BA6F33" w:rsidRDefault="00BA6F33" w:rsidP="00BA6F33">
      <w:r>
        <w:rPr>
          <w:rFonts w:hint="eastAsia"/>
        </w:rPr>
        <w:t>平均</w:t>
      </w:r>
      <w:r>
        <w:t>码</w:t>
      </w:r>
      <w:r>
        <w:rPr>
          <w:rFonts w:hint="eastAsia"/>
        </w:rPr>
        <w:t>长</w:t>
      </w:r>
      <w:r w:rsidR="0009652E">
        <w:rPr>
          <w:rFonts w:hint="eastAsia"/>
        </w:rPr>
        <w:t xml:space="preserve"> </w:t>
      </w:r>
      <m:oMath>
        <m:r>
          <m:rPr>
            <m:sty m:val="p"/>
          </m:rPr>
          <w:rPr>
            <w:rFonts w:ascii="Cambria Math" w:hAnsi="Cambria Math"/>
          </w:rPr>
          <m:t>L=</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p>
    <w:p w14:paraId="7753C38D" w14:textId="77777777" w:rsidR="00EA70A9" w:rsidRDefault="00BA6F33" w:rsidP="001012B7">
      <w:r>
        <w:rPr>
          <w:rFonts w:hint="eastAsia"/>
        </w:rPr>
        <w:t>编码</w:t>
      </w:r>
      <w:r>
        <w:t>效率</w:t>
      </w:r>
      <w:r w:rsidR="0009652E">
        <w:rPr>
          <w:rFonts w:hint="eastAsia"/>
        </w:rPr>
        <w:t xml:space="preserve"> </w:t>
      </w:r>
      <m:oMath>
        <m:r>
          <m:rPr>
            <m:sty m:val="p"/>
          </m:rPr>
          <w:rPr>
            <w:rFonts w:ascii="Cambria Math" w:hAnsi="Cambria Math"/>
          </w:rPr>
          <m:t>η=</m:t>
        </m:r>
        <m:f>
          <m:fPr>
            <m:ctrlPr>
              <w:rPr>
                <w:rFonts w:ascii="Cambria Math" w:hAnsi="Cambria Math"/>
              </w:rPr>
            </m:ctrlPr>
          </m:fPr>
          <m:num>
            <m:r>
              <w:rPr>
                <w:rFonts w:ascii="Cambria Math" w:hAnsi="Cambria Math"/>
              </w:rPr>
              <m:t>H</m:t>
            </m:r>
          </m:num>
          <m:den>
            <m:r>
              <w:rPr>
                <w:rFonts w:ascii="Cambria Math" w:hAnsi="Cambria Math"/>
              </w:rPr>
              <m:t>L</m:t>
            </m:r>
          </m:den>
        </m:f>
        <m:r>
          <m:rPr>
            <m:sty m:val="p"/>
          </m:rPr>
          <w:rPr>
            <w:rFonts w:ascii="Cambria Math" w:hAnsi="Cambria Math"/>
          </w:rPr>
          <m:t>*100%</m:t>
        </m:r>
      </m:oMath>
    </w:p>
    <w:p w14:paraId="6381F0DB" w14:textId="77777777" w:rsidR="00016FB6" w:rsidRPr="001012B7" w:rsidRDefault="003633EB" w:rsidP="001012B7">
      <w:r>
        <w:rPr>
          <w:rFonts w:hint="eastAsia"/>
        </w:rPr>
        <w:t>压缩比</w:t>
      </w:r>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L</m:t>
            </m:r>
          </m:den>
        </m:f>
      </m:oMath>
      <w:r w:rsidR="00016FB6">
        <w:rPr>
          <w:rFonts w:hint="eastAsia"/>
        </w:rPr>
        <w:t>（</w:t>
      </w:r>
      <w:r w:rsidR="00016FB6">
        <w:rPr>
          <w:rFonts w:hint="eastAsia"/>
        </w:rPr>
        <w:t>B</w:t>
      </w:r>
      <w:r w:rsidR="00016FB6">
        <w:rPr>
          <w:rFonts w:hint="eastAsia"/>
        </w:rPr>
        <w:t>为</w:t>
      </w:r>
      <w:r w:rsidR="00016FB6">
        <w:t>图像压缩前每个像素的平均比特数</w:t>
      </w:r>
      <w:r w:rsidR="00016FB6">
        <w:rPr>
          <w:rFonts w:hint="eastAsia"/>
        </w:rPr>
        <w:t>）</w:t>
      </w:r>
    </w:p>
    <w:p w14:paraId="0B01EC7C" w14:textId="77777777" w:rsidR="00894716" w:rsidRDefault="00A55D7F" w:rsidP="00894716">
      <w:pPr>
        <w:pStyle w:val="ListParagraph"/>
        <w:numPr>
          <w:ilvl w:val="0"/>
          <w:numId w:val="7"/>
        </w:numPr>
        <w:ind w:firstLineChars="0"/>
      </w:pPr>
      <w:r>
        <w:rPr>
          <w:rFonts w:hint="eastAsia"/>
        </w:rPr>
        <w:t>哈夫曼</w:t>
      </w:r>
      <w:r>
        <w:t>编码</w:t>
      </w:r>
    </w:p>
    <w:p w14:paraId="63DA0C3D" w14:textId="77777777" w:rsidR="00A55D7F" w:rsidRDefault="00A55D7F" w:rsidP="00894716">
      <w:pPr>
        <w:pStyle w:val="ListParagraph"/>
        <w:numPr>
          <w:ilvl w:val="0"/>
          <w:numId w:val="7"/>
        </w:numPr>
        <w:ind w:firstLineChars="0"/>
      </w:pPr>
      <w:r>
        <w:rPr>
          <w:rFonts w:hint="eastAsia"/>
        </w:rPr>
        <w:t>香农</w:t>
      </w:r>
      <w:r>
        <w:t>-</w:t>
      </w:r>
      <w:r>
        <w:t>范诺编码</w:t>
      </w:r>
    </w:p>
    <w:p w14:paraId="3F146D08" w14:textId="77777777" w:rsidR="00894716" w:rsidRDefault="00E051DD" w:rsidP="00894716">
      <w:pPr>
        <w:pStyle w:val="ListParagraph"/>
        <w:ind w:left="360" w:firstLineChars="0" w:firstLine="0"/>
      </w:pPr>
      <w:r>
        <w:sym w:font="Wingdings" w:char="F0E0"/>
      </w:r>
      <w:r w:rsidR="00894716">
        <w:rPr>
          <w:rFonts w:hint="eastAsia"/>
        </w:rPr>
        <w:t>概率</w:t>
      </w:r>
      <w:r w:rsidR="00894716">
        <w:t>从大到小排序</w:t>
      </w:r>
    </w:p>
    <w:p w14:paraId="0DA7A2D4" w14:textId="77777777" w:rsidR="00894716" w:rsidRDefault="00894716" w:rsidP="00894716">
      <w:pPr>
        <w:pStyle w:val="ListParagraph"/>
        <w:ind w:left="360" w:firstLineChars="0" w:firstLine="0"/>
      </w:pPr>
      <w:r>
        <w:sym w:font="Wingdings" w:char="F0E0"/>
      </w:r>
      <w:r>
        <w:rPr>
          <w:rFonts w:hint="eastAsia"/>
        </w:rPr>
        <w:t>计算</w:t>
      </w:r>
      <w:r>
        <w:t>码</w:t>
      </w:r>
      <w:r>
        <w:rPr>
          <w:rFonts w:hint="eastAsia"/>
        </w:rPr>
        <w:t>字</w:t>
      </w:r>
      <w:r>
        <w:t>长度</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 xml:space="preserv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D</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func>
          </m:e>
        </m:func>
      </m:oMath>
      <w:r>
        <w:rPr>
          <w:rFonts w:hint="eastAsia"/>
        </w:rPr>
        <w:t>（</w:t>
      </w:r>
      <w:r>
        <w:rPr>
          <w:rFonts w:hint="eastAsia"/>
        </w:rPr>
        <w:t>D</w:t>
      </w:r>
      <w:r>
        <w:rPr>
          <w:rFonts w:hint="eastAsia"/>
        </w:rPr>
        <w:t>为</w:t>
      </w:r>
      <w:r>
        <w:t>编码所用的</w:t>
      </w:r>
      <w:r>
        <w:rPr>
          <w:rFonts w:hint="eastAsia"/>
        </w:rPr>
        <w:t>数制）</w:t>
      </w:r>
    </w:p>
    <w:p w14:paraId="731E4719" w14:textId="77777777" w:rsidR="00894716" w:rsidRDefault="00894716" w:rsidP="00894716">
      <w:pPr>
        <w:pStyle w:val="ListParagraph"/>
        <w:ind w:left="360" w:firstLineChars="0" w:firstLine="0"/>
      </w:pPr>
      <w:r>
        <w:sym w:font="Wingdings" w:char="F0E0"/>
      </w:r>
      <w:r>
        <w:rPr>
          <w:rFonts w:hint="eastAsia"/>
        </w:rPr>
        <w:t>计算</w:t>
      </w:r>
      <w:r>
        <w:t>累加概率</w:t>
      </w:r>
      <m:oMath>
        <m:sSub>
          <m:sSubPr>
            <m:ctrlPr>
              <w:rPr>
                <w:rFonts w:ascii="Cambria Math" w:hAnsi="Cambria Math"/>
              </w:rPr>
            </m:ctrlPr>
          </m:sSubPr>
          <m:e>
            <m:r>
              <w:rPr>
                <w:rFonts w:ascii="Cambria Math" w:hAnsi="Cambria Math"/>
              </w:rPr>
              <m:t>A</m:t>
            </m:r>
          </m:e>
          <m:sub>
            <m:r>
              <w:rPr>
                <w:rFonts w:ascii="Cambria Math" w:hAnsi="Cambria Math"/>
              </w:rPr>
              <m:t>i</m:t>
            </m:r>
          </m:sub>
        </m:sSub>
      </m:oMath>
    </w:p>
    <w:p w14:paraId="6B9A911A" w14:textId="77777777" w:rsidR="00894716" w:rsidRDefault="00894716" w:rsidP="00894716">
      <w:pPr>
        <w:pStyle w:val="ListParagraph"/>
        <w:ind w:left="360" w:firstLineChars="0" w:firstLine="0"/>
      </w:pPr>
      <w:r>
        <w:sym w:font="Wingdings" w:char="F0E0"/>
      </w:r>
      <w:r>
        <w:rPr>
          <w:rFonts w:hint="eastAsia"/>
        </w:rPr>
        <w:t>将</w:t>
      </w:r>
      <w:r>
        <w:t>累加概率</w:t>
      </w:r>
      <w:r w:rsidR="00C00862">
        <w:rPr>
          <w:rFonts w:hint="eastAsia"/>
        </w:rPr>
        <w:t>转换</w:t>
      </w:r>
      <w:r w:rsidR="00C00862">
        <w:t>为二进制，取</w:t>
      </w:r>
      <w:r w:rsidR="00C00862">
        <w:rPr>
          <w:rFonts w:hint="eastAsia"/>
        </w:rPr>
        <w:t>前</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C00862">
        <w:rPr>
          <w:rFonts w:hint="eastAsia"/>
        </w:rPr>
        <w:t>位</w:t>
      </w:r>
      <w:r w:rsidR="00C00862">
        <w:t>作为信</w:t>
      </w:r>
      <w:r w:rsidR="00C00862">
        <w:rPr>
          <w:rFonts w:hint="eastAsia"/>
        </w:rPr>
        <w:t>源</w:t>
      </w:r>
      <w:r w:rsidR="00C00862">
        <w:t>符号</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00862">
        <w:rPr>
          <w:rFonts w:hint="eastAsia"/>
        </w:rPr>
        <w:t>的</w:t>
      </w:r>
      <w:r w:rsidR="00C00862">
        <w:t>码字</w:t>
      </w:r>
    </w:p>
    <w:p w14:paraId="23BD7893" w14:textId="77777777" w:rsidR="00A55D7F" w:rsidRDefault="00A55D7F" w:rsidP="00C00862">
      <w:pPr>
        <w:pStyle w:val="ListParagraph"/>
        <w:numPr>
          <w:ilvl w:val="0"/>
          <w:numId w:val="7"/>
        </w:numPr>
        <w:ind w:firstLineChars="0"/>
      </w:pPr>
      <w:r>
        <w:rPr>
          <w:rFonts w:hint="eastAsia"/>
        </w:rPr>
        <w:t>算术</w:t>
      </w:r>
      <w:r>
        <w:t>编码</w:t>
      </w:r>
    </w:p>
    <w:p w14:paraId="36C7690F" w14:textId="77777777" w:rsidR="00C00862" w:rsidRDefault="00E051DD" w:rsidP="00C00862">
      <w:pPr>
        <w:pStyle w:val="ListParagraph"/>
        <w:ind w:left="360" w:firstLineChars="0" w:firstLine="0"/>
      </w:pPr>
      <w:r>
        <w:sym w:font="Wingdings" w:char="F0E0"/>
      </w:r>
      <w:r w:rsidR="00C00862">
        <w:rPr>
          <w:rFonts w:hint="eastAsia"/>
        </w:rPr>
        <w:t>将</w:t>
      </w:r>
      <w:r w:rsidR="00C00862">
        <w:t>数据序列的编码间隔</w:t>
      </w:r>
      <w:r w:rsidR="00C00862">
        <w:rPr>
          <w:rFonts w:hint="eastAsia"/>
        </w:rPr>
        <w:t>[</w:t>
      </w:r>
      <w:r w:rsidR="00C00862">
        <w:t>L,H</w:t>
      </w:r>
      <w:r w:rsidR="00C00862">
        <w:rPr>
          <w:rFonts w:hint="eastAsia"/>
        </w:rPr>
        <w:t>]</w:t>
      </w:r>
      <w:r w:rsidR="00C00862">
        <w:t>初始化为</w:t>
      </w:r>
      <w:r w:rsidR="00C00862">
        <w:rPr>
          <w:rFonts w:hint="eastAsia"/>
        </w:rPr>
        <w:t>[</w:t>
      </w:r>
      <w:r w:rsidR="00C00862">
        <w:t>0,1</w:t>
      </w:r>
      <w:r w:rsidR="00C00862">
        <w:rPr>
          <w:rFonts w:hint="eastAsia"/>
        </w:rPr>
        <w:t>]</w:t>
      </w:r>
      <w:r w:rsidR="00C00862">
        <w:rPr>
          <w:rFonts w:hint="eastAsia"/>
        </w:rPr>
        <w:t>，</w:t>
      </w:r>
      <w:r w:rsidR="00C00862">
        <w:t>按照</w:t>
      </w:r>
      <w:r w:rsidR="00C00862">
        <w:rPr>
          <w:rFonts w:hint="eastAsia"/>
        </w:rPr>
        <w:t>信源</w:t>
      </w:r>
      <w:r w:rsidR="00C00862">
        <w:t>符号的概率成比例将其映射为</w:t>
      </w:r>
      <w:r w:rsidR="00C00862">
        <w:rPr>
          <w:rFonts w:hint="eastAsia"/>
        </w:rPr>
        <w:t>[</w:t>
      </w:r>
      <w:r w:rsidR="00C00862">
        <w:t>0,1</w:t>
      </w:r>
      <w:r w:rsidR="00C00862">
        <w:rPr>
          <w:rFonts w:hint="eastAsia"/>
        </w:rPr>
        <w:t>]</w:t>
      </w:r>
      <w:r w:rsidR="00C00862">
        <w:rPr>
          <w:rFonts w:hint="eastAsia"/>
        </w:rPr>
        <w:t>上</w:t>
      </w:r>
      <w:r w:rsidR="00C00862">
        <w:t>的子间隔</w:t>
      </w:r>
      <w:r w:rsidR="00C00862">
        <w:t>[</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H</m:t>
            </m:r>
          </m:e>
          <m:sub>
            <m:r>
              <w:rPr>
                <w:rFonts w:ascii="Cambria Math" w:hAnsi="Cambria Math"/>
              </w:rPr>
              <m:t>i</m:t>
            </m:r>
          </m:sub>
        </m:sSub>
      </m:oMath>
      <w:r w:rsidR="00C00862">
        <w:t>]</w:t>
      </w:r>
    </w:p>
    <w:p w14:paraId="1B162D22" w14:textId="77777777" w:rsidR="00E051DD" w:rsidRDefault="00E051DD" w:rsidP="00C00862">
      <w:pPr>
        <w:pStyle w:val="ListParagraph"/>
        <w:ind w:left="360" w:firstLineChars="0" w:firstLine="0"/>
      </w:pPr>
      <w:r>
        <w:sym w:font="Wingdings" w:char="F0E0"/>
      </w:r>
      <w:r>
        <w:rPr>
          <w:rFonts w:hint="eastAsia"/>
        </w:rPr>
        <w:t>从</w:t>
      </w:r>
      <w:r>
        <w:t>输入序列中按</w:t>
      </w:r>
      <w:r>
        <w:rPr>
          <w:rFonts w:hint="eastAsia"/>
        </w:rPr>
        <w:t>序取走</w:t>
      </w:r>
      <w:r>
        <w:t>一个符号，依据该符号的出现概率如下更新间隔：</w:t>
      </w:r>
    </w:p>
    <w:p w14:paraId="3CCE2C2C" w14:textId="77777777" w:rsidR="00E051DD" w:rsidRDefault="00E051DD" w:rsidP="00C00862">
      <w:pPr>
        <w:pStyle w:val="ListParagraph"/>
        <w:ind w:left="360" w:firstLineChars="0" w:firstLine="0"/>
      </w:pPr>
      <w:r>
        <w:t xml:space="preserve">  </w:t>
      </w:r>
      <w:r>
        <w:rPr>
          <w:rFonts w:hint="eastAsia"/>
        </w:rPr>
        <w:t>计算</w:t>
      </w:r>
      <w:r>
        <w:t>间隔的长度：</w:t>
      </w:r>
      <w:r>
        <w:rPr>
          <w:rFonts w:hint="eastAsia"/>
        </w:rPr>
        <w:t xml:space="preserve">W </w:t>
      </w:r>
      <w:r>
        <w:t>= H-L</w:t>
      </w:r>
    </w:p>
    <w:p w14:paraId="4C815E03" w14:textId="77777777" w:rsidR="00E051DD" w:rsidRDefault="00E051DD" w:rsidP="00E051DD">
      <w:pPr>
        <w:pStyle w:val="ListParagraph"/>
        <w:ind w:left="360" w:firstLineChars="0" w:firstLine="0"/>
      </w:pPr>
      <w:r>
        <w:tab/>
        <w:t xml:space="preserve">  </w:t>
      </w:r>
      <w:r>
        <w:rPr>
          <w:rFonts w:hint="eastAsia"/>
        </w:rPr>
        <w:t>更新</w:t>
      </w:r>
      <w:r>
        <w:t>间隔的上界和</w:t>
      </w:r>
      <w:r>
        <w:rPr>
          <w:rFonts w:hint="eastAsia"/>
        </w:rPr>
        <w:t>下界</w:t>
      </w:r>
      <w:r>
        <w:t>：</w:t>
      </w:r>
      <w:r>
        <w:rPr>
          <w:rFonts w:hint="eastAsia"/>
        </w:rPr>
        <w:t>H</w:t>
      </w:r>
      <w:r>
        <w:sym w:font="Wingdings" w:char="F0DF"/>
      </w:r>
      <w:r>
        <w:t>L + W*H</w:t>
      </w:r>
      <w:r>
        <w:rPr>
          <w:vertAlign w:val="subscript"/>
        </w:rPr>
        <w:t>i</w:t>
      </w:r>
      <w:r>
        <w:rPr>
          <w:rFonts w:hint="eastAsia"/>
        </w:rPr>
        <w:t>，</w:t>
      </w:r>
      <w:r>
        <w:t>L</w:t>
      </w:r>
      <w:r>
        <w:sym w:font="Wingdings" w:char="F0DF"/>
      </w:r>
      <w:proofErr w:type="spellStart"/>
      <w:r>
        <w:t>L</w:t>
      </w:r>
      <w:proofErr w:type="spellEnd"/>
      <w:r>
        <w:t xml:space="preserve"> + W*L</w:t>
      </w:r>
      <w:r>
        <w:rPr>
          <w:vertAlign w:val="subscript"/>
        </w:rPr>
        <w:t>i</w:t>
      </w:r>
    </w:p>
    <w:p w14:paraId="1A00849D" w14:textId="77777777" w:rsidR="00292481" w:rsidRDefault="00292481" w:rsidP="00292481">
      <w:pPr>
        <w:pStyle w:val="ListParagraph"/>
        <w:ind w:left="360" w:firstLineChars="0" w:firstLine="0"/>
      </w:pPr>
      <w:r>
        <w:sym w:font="Wingdings" w:char="F0E0"/>
      </w:r>
      <w:r>
        <w:rPr>
          <w:rFonts w:hint="eastAsia"/>
        </w:rPr>
        <w:t>重复</w:t>
      </w:r>
      <w:r>
        <w:t>直至</w:t>
      </w:r>
      <w:r>
        <w:rPr>
          <w:rFonts w:hint="eastAsia"/>
        </w:rPr>
        <w:t>输入</w:t>
      </w:r>
      <w:r>
        <w:t>序列没有符号</w:t>
      </w:r>
    </w:p>
    <w:p w14:paraId="20EC479D" w14:textId="77777777" w:rsidR="00292481" w:rsidRPr="00292481" w:rsidRDefault="00292481" w:rsidP="00292481">
      <w:pPr>
        <w:pStyle w:val="ListParagraph"/>
        <w:ind w:left="360" w:firstLineChars="0" w:firstLine="0"/>
      </w:pPr>
      <w:r>
        <w:sym w:font="Wingdings" w:char="F0E0"/>
      </w:r>
      <w:r>
        <w:rPr>
          <w:rFonts w:hint="eastAsia"/>
        </w:rPr>
        <w:t>最后</w:t>
      </w:r>
      <w:r>
        <w:t>从间隔中选择一个数</w:t>
      </w:r>
      <w:r>
        <w:rPr>
          <w:rFonts w:hint="eastAsia"/>
        </w:rPr>
        <w:t>n</w:t>
      </w:r>
      <w:r>
        <w:rPr>
          <w:rFonts w:hint="eastAsia"/>
        </w:rPr>
        <w:t>作为</w:t>
      </w:r>
      <w:r>
        <w:t>数据序列的编码输出</w:t>
      </w:r>
    </w:p>
    <w:p w14:paraId="23841DF1" w14:textId="77777777" w:rsidR="00A55D7F" w:rsidRDefault="00A55D7F" w:rsidP="00A120DB">
      <w:pPr>
        <w:pStyle w:val="ListParagraph"/>
        <w:numPr>
          <w:ilvl w:val="0"/>
          <w:numId w:val="7"/>
        </w:numPr>
        <w:ind w:firstLineChars="0"/>
      </w:pPr>
      <w:r>
        <w:rPr>
          <w:rFonts w:hint="eastAsia"/>
        </w:rPr>
        <w:t>行程</w:t>
      </w:r>
      <w:r>
        <w:t>编码</w:t>
      </w:r>
    </w:p>
    <w:p w14:paraId="1E7D5A1B" w14:textId="77777777" w:rsidR="00A120DB" w:rsidRDefault="00A120DB" w:rsidP="00A120DB">
      <w:pPr>
        <w:pStyle w:val="ListParagraph"/>
        <w:ind w:left="360" w:firstLineChars="0" w:firstLine="0"/>
      </w:pPr>
      <w:r>
        <w:rPr>
          <w:rFonts w:hint="eastAsia"/>
        </w:rPr>
        <w:t>将</w:t>
      </w:r>
      <w:r>
        <w:t>相同值的连续符号串用其</w:t>
      </w:r>
      <w:r>
        <w:rPr>
          <w:rFonts w:hint="eastAsia"/>
        </w:rPr>
        <w:t>串</w:t>
      </w:r>
      <w:r>
        <w:t>长和一个代表</w:t>
      </w:r>
      <w:r>
        <w:rPr>
          <w:rFonts w:hint="eastAsia"/>
        </w:rPr>
        <w:t>值</w:t>
      </w:r>
      <w:r>
        <w:t>来代替</w:t>
      </w:r>
    </w:p>
    <w:p w14:paraId="49F67016" w14:textId="77777777" w:rsidR="00A120DB" w:rsidRPr="00A120DB" w:rsidRDefault="00A120DB" w:rsidP="00A120DB">
      <w:pPr>
        <w:pStyle w:val="ListParagraph"/>
        <w:ind w:left="360" w:firstLineChars="0" w:firstLine="0"/>
      </w:pPr>
      <w:r>
        <w:rPr>
          <w:rFonts w:hint="eastAsia"/>
        </w:rPr>
        <w:t>例如</w:t>
      </w:r>
      <w:r>
        <w:t>：</w:t>
      </w:r>
      <w:proofErr w:type="spellStart"/>
      <w:r>
        <w:rPr>
          <w:rFonts w:hint="eastAsia"/>
        </w:rPr>
        <w:t>aabbbcddddd</w:t>
      </w:r>
      <w:proofErr w:type="spellEnd"/>
      <w:r>
        <w:sym w:font="Wingdings" w:char="F0E0"/>
      </w:r>
      <w:r>
        <w:t>2a3b1c5d</w:t>
      </w:r>
    </w:p>
    <w:p w14:paraId="0E36D144" w14:textId="77777777" w:rsidR="00A55D7F" w:rsidRDefault="00A55D7F" w:rsidP="007527B3">
      <w:pPr>
        <w:pStyle w:val="ListParagraph"/>
        <w:numPr>
          <w:ilvl w:val="0"/>
          <w:numId w:val="7"/>
        </w:numPr>
        <w:ind w:firstLineChars="0"/>
      </w:pPr>
      <w:r>
        <w:rPr>
          <w:rFonts w:hint="eastAsia"/>
        </w:rPr>
        <w:t>LZW</w:t>
      </w:r>
      <w:r>
        <w:rPr>
          <w:rFonts w:hint="eastAsia"/>
        </w:rPr>
        <w:t>编码</w:t>
      </w:r>
    </w:p>
    <w:p w14:paraId="6806C5F0" w14:textId="77777777" w:rsidR="007527B3" w:rsidRDefault="007527B3" w:rsidP="007527B3">
      <w:pPr>
        <w:pStyle w:val="ListParagraph"/>
        <w:ind w:left="360" w:firstLineChars="0" w:firstLine="0"/>
      </w:pPr>
      <w:r>
        <w:sym w:font="Wingdings" w:char="F0E0"/>
      </w:r>
      <w:r>
        <w:rPr>
          <w:rFonts w:hint="eastAsia"/>
        </w:rPr>
        <w:t>初始化字</w:t>
      </w:r>
      <w:r>
        <w:t>串表</w:t>
      </w:r>
    </w:p>
    <w:tbl>
      <w:tblPr>
        <w:tblStyle w:val="TableGrid"/>
        <w:tblW w:w="0" w:type="auto"/>
        <w:tblInd w:w="360" w:type="dxa"/>
        <w:tblLook w:val="04A0" w:firstRow="1" w:lastRow="0" w:firstColumn="1" w:lastColumn="0" w:noHBand="0" w:noVBand="1"/>
      </w:tblPr>
      <w:tblGrid>
        <w:gridCol w:w="3990"/>
        <w:gridCol w:w="3946"/>
      </w:tblGrid>
      <w:tr w:rsidR="007527B3" w14:paraId="53EE4315" w14:textId="77777777" w:rsidTr="007527B3">
        <w:tc>
          <w:tcPr>
            <w:tcW w:w="4148" w:type="dxa"/>
          </w:tcPr>
          <w:p w14:paraId="66E476C8" w14:textId="77777777" w:rsidR="007527B3" w:rsidRDefault="007527B3" w:rsidP="007527B3">
            <w:pPr>
              <w:pStyle w:val="ListParagraph"/>
              <w:ind w:firstLineChars="0" w:firstLine="0"/>
            </w:pPr>
            <w:r>
              <w:rPr>
                <w:rFonts w:hint="eastAsia"/>
              </w:rPr>
              <w:t>字符串</w:t>
            </w:r>
          </w:p>
        </w:tc>
        <w:tc>
          <w:tcPr>
            <w:tcW w:w="4148" w:type="dxa"/>
          </w:tcPr>
          <w:p w14:paraId="65ADB464" w14:textId="77777777" w:rsidR="007527B3" w:rsidRDefault="007527B3" w:rsidP="007527B3">
            <w:pPr>
              <w:pStyle w:val="ListParagraph"/>
              <w:ind w:firstLineChars="0" w:firstLine="0"/>
            </w:pPr>
            <w:r>
              <w:rPr>
                <w:rFonts w:hint="eastAsia"/>
              </w:rPr>
              <w:t>索引</w:t>
            </w:r>
          </w:p>
        </w:tc>
      </w:tr>
      <w:tr w:rsidR="007527B3" w14:paraId="15303E92" w14:textId="77777777" w:rsidTr="007527B3">
        <w:tc>
          <w:tcPr>
            <w:tcW w:w="4148" w:type="dxa"/>
          </w:tcPr>
          <w:p w14:paraId="769065E6" w14:textId="77777777" w:rsidR="007527B3" w:rsidRDefault="007527B3" w:rsidP="007527B3">
            <w:pPr>
              <w:pStyle w:val="ListParagraph"/>
              <w:ind w:firstLineChars="0" w:firstLine="0"/>
            </w:pPr>
            <w:r>
              <w:t xml:space="preserve">a </w:t>
            </w:r>
          </w:p>
        </w:tc>
        <w:tc>
          <w:tcPr>
            <w:tcW w:w="4148" w:type="dxa"/>
          </w:tcPr>
          <w:p w14:paraId="1CA230A0" w14:textId="77777777" w:rsidR="007527B3" w:rsidRDefault="007527B3" w:rsidP="007527B3">
            <w:pPr>
              <w:pStyle w:val="ListParagraph"/>
              <w:ind w:firstLineChars="0" w:firstLine="0"/>
            </w:pPr>
            <w:r>
              <w:rPr>
                <w:rFonts w:hint="eastAsia"/>
              </w:rPr>
              <w:t>0 H</w:t>
            </w:r>
          </w:p>
        </w:tc>
      </w:tr>
      <w:tr w:rsidR="007527B3" w14:paraId="2055F8E7" w14:textId="77777777" w:rsidTr="007527B3">
        <w:tc>
          <w:tcPr>
            <w:tcW w:w="4148" w:type="dxa"/>
          </w:tcPr>
          <w:p w14:paraId="76DD35B6" w14:textId="77777777" w:rsidR="007527B3" w:rsidRDefault="007527B3" w:rsidP="007527B3">
            <w:pPr>
              <w:pStyle w:val="ListParagraph"/>
              <w:ind w:firstLineChars="0" w:firstLine="0"/>
            </w:pPr>
            <w:r>
              <w:t>b</w:t>
            </w:r>
            <w:r>
              <w:rPr>
                <w:rFonts w:hint="eastAsia"/>
              </w:rPr>
              <w:t xml:space="preserve"> </w:t>
            </w:r>
          </w:p>
        </w:tc>
        <w:tc>
          <w:tcPr>
            <w:tcW w:w="4148" w:type="dxa"/>
          </w:tcPr>
          <w:p w14:paraId="1F627CAF" w14:textId="77777777" w:rsidR="007527B3" w:rsidRDefault="007527B3" w:rsidP="007527B3">
            <w:pPr>
              <w:pStyle w:val="ListParagraph"/>
              <w:ind w:firstLineChars="0" w:firstLine="0"/>
            </w:pPr>
            <w:r>
              <w:rPr>
                <w:rFonts w:hint="eastAsia"/>
              </w:rPr>
              <w:t>1 H</w:t>
            </w:r>
          </w:p>
        </w:tc>
      </w:tr>
      <w:tr w:rsidR="007527B3" w14:paraId="7D8BA072" w14:textId="77777777" w:rsidTr="007527B3">
        <w:tc>
          <w:tcPr>
            <w:tcW w:w="4148" w:type="dxa"/>
          </w:tcPr>
          <w:p w14:paraId="1D3A79A8" w14:textId="77777777" w:rsidR="007527B3" w:rsidRDefault="007527B3" w:rsidP="007527B3">
            <w:pPr>
              <w:pStyle w:val="ListParagraph"/>
              <w:ind w:firstLineChars="0" w:firstLine="0"/>
            </w:pPr>
            <w:r>
              <w:rPr>
                <w:rFonts w:hint="eastAsia"/>
              </w:rPr>
              <w:t>c</w:t>
            </w:r>
          </w:p>
        </w:tc>
        <w:tc>
          <w:tcPr>
            <w:tcW w:w="4148" w:type="dxa"/>
          </w:tcPr>
          <w:p w14:paraId="6759DD4C" w14:textId="77777777" w:rsidR="007527B3" w:rsidRDefault="007527B3" w:rsidP="007527B3">
            <w:pPr>
              <w:pStyle w:val="ListParagraph"/>
              <w:ind w:firstLineChars="0" w:firstLine="0"/>
            </w:pPr>
            <w:r>
              <w:rPr>
                <w:rFonts w:hint="eastAsia"/>
              </w:rPr>
              <w:t>2</w:t>
            </w:r>
            <w:r>
              <w:t xml:space="preserve"> H</w:t>
            </w:r>
          </w:p>
        </w:tc>
      </w:tr>
      <w:tr w:rsidR="007527B3" w14:paraId="782D4A26" w14:textId="77777777" w:rsidTr="007527B3">
        <w:tc>
          <w:tcPr>
            <w:tcW w:w="4148" w:type="dxa"/>
          </w:tcPr>
          <w:p w14:paraId="70972E92" w14:textId="77777777" w:rsidR="007527B3" w:rsidRDefault="007527B3" w:rsidP="007527B3">
            <w:pPr>
              <w:pStyle w:val="ListParagraph"/>
              <w:ind w:firstLineChars="0" w:firstLine="0"/>
            </w:pPr>
            <w:r>
              <w:rPr>
                <w:rFonts w:hint="eastAsia"/>
              </w:rPr>
              <w:t>d</w:t>
            </w:r>
          </w:p>
        </w:tc>
        <w:tc>
          <w:tcPr>
            <w:tcW w:w="4148" w:type="dxa"/>
          </w:tcPr>
          <w:p w14:paraId="72E28C4D" w14:textId="77777777" w:rsidR="007527B3" w:rsidRDefault="007527B3" w:rsidP="007527B3">
            <w:pPr>
              <w:pStyle w:val="ListParagraph"/>
              <w:ind w:firstLineChars="0" w:firstLine="0"/>
            </w:pPr>
            <w:r>
              <w:rPr>
                <w:rFonts w:hint="eastAsia"/>
              </w:rPr>
              <w:t>3</w:t>
            </w:r>
            <w:r>
              <w:t xml:space="preserve"> H</w:t>
            </w:r>
          </w:p>
        </w:tc>
      </w:tr>
      <w:tr w:rsidR="007527B3" w14:paraId="16C6807C" w14:textId="77777777" w:rsidTr="007527B3">
        <w:tc>
          <w:tcPr>
            <w:tcW w:w="4148" w:type="dxa"/>
          </w:tcPr>
          <w:p w14:paraId="7C828E75" w14:textId="77777777" w:rsidR="007527B3" w:rsidRDefault="007527B3" w:rsidP="007527B3">
            <w:pPr>
              <w:pStyle w:val="ListParagraph"/>
              <w:ind w:firstLineChars="0" w:firstLine="0"/>
            </w:pPr>
            <w:r>
              <w:rPr>
                <w:rFonts w:hint="eastAsia"/>
              </w:rPr>
              <w:lastRenderedPageBreak/>
              <w:t>LZW_CLEAR</w:t>
            </w:r>
          </w:p>
        </w:tc>
        <w:tc>
          <w:tcPr>
            <w:tcW w:w="4148" w:type="dxa"/>
          </w:tcPr>
          <w:p w14:paraId="37A02C0B" w14:textId="77777777" w:rsidR="007527B3" w:rsidRDefault="007527B3" w:rsidP="007527B3">
            <w:pPr>
              <w:pStyle w:val="ListParagraph"/>
              <w:ind w:firstLineChars="0" w:firstLine="0"/>
            </w:pPr>
            <w:r>
              <w:rPr>
                <w:rFonts w:hint="eastAsia"/>
              </w:rPr>
              <w:t>4</w:t>
            </w:r>
            <w:r>
              <w:t xml:space="preserve"> H</w:t>
            </w:r>
          </w:p>
        </w:tc>
      </w:tr>
      <w:tr w:rsidR="007527B3" w14:paraId="3EAA435A" w14:textId="77777777" w:rsidTr="007527B3">
        <w:tc>
          <w:tcPr>
            <w:tcW w:w="4148" w:type="dxa"/>
          </w:tcPr>
          <w:p w14:paraId="583BCA65" w14:textId="77777777" w:rsidR="007527B3" w:rsidRDefault="007527B3" w:rsidP="007527B3">
            <w:pPr>
              <w:pStyle w:val="ListParagraph"/>
              <w:ind w:firstLineChars="0" w:firstLine="0"/>
            </w:pPr>
            <w:r>
              <w:rPr>
                <w:rFonts w:hint="eastAsia"/>
              </w:rPr>
              <w:t>LZW_EOI</w:t>
            </w:r>
          </w:p>
        </w:tc>
        <w:tc>
          <w:tcPr>
            <w:tcW w:w="4148" w:type="dxa"/>
          </w:tcPr>
          <w:p w14:paraId="08D06B1F" w14:textId="77777777" w:rsidR="007527B3" w:rsidRDefault="007527B3" w:rsidP="007527B3">
            <w:pPr>
              <w:pStyle w:val="ListParagraph"/>
              <w:ind w:firstLineChars="0" w:firstLine="0"/>
            </w:pPr>
            <w:r>
              <w:rPr>
                <w:rFonts w:hint="eastAsia"/>
              </w:rPr>
              <w:t>5</w:t>
            </w:r>
            <w:r>
              <w:t xml:space="preserve"> H</w:t>
            </w:r>
          </w:p>
        </w:tc>
      </w:tr>
    </w:tbl>
    <w:p w14:paraId="24E6AB4A" w14:textId="77777777" w:rsidR="007527B3" w:rsidRDefault="00FB6EC1" w:rsidP="007527B3">
      <w:pPr>
        <w:pStyle w:val="ListParagraph"/>
        <w:ind w:left="360" w:firstLineChars="0" w:firstLine="0"/>
      </w:pPr>
      <w:r>
        <w:sym w:font="Wingdings" w:char="F0E0"/>
      </w:r>
      <w:r>
        <w:rPr>
          <w:rFonts w:hint="eastAsia"/>
        </w:rPr>
        <w:t>初始化</w:t>
      </w:r>
      <w:r>
        <w:t>字符串变量</w:t>
      </w:r>
      <w:r>
        <w:rPr>
          <w:rFonts w:hint="eastAsia"/>
        </w:rPr>
        <w:t>pF</w:t>
      </w:r>
      <w:r>
        <w:rPr>
          <w:rFonts w:hint="eastAsia"/>
        </w:rPr>
        <w:t>和</w:t>
      </w:r>
      <w:proofErr w:type="spellStart"/>
      <w:r>
        <w:t>cH</w:t>
      </w:r>
      <w:proofErr w:type="spellEnd"/>
      <w:r>
        <w:rPr>
          <w:rFonts w:hint="eastAsia"/>
        </w:rPr>
        <w:t>为</w:t>
      </w:r>
      <w:r>
        <w:t>空，输出</w:t>
      </w:r>
      <w:r>
        <w:rPr>
          <w:rFonts w:hint="eastAsia"/>
        </w:rPr>
        <w:t>LZW_CLEAR</w:t>
      </w:r>
      <w:r>
        <w:rPr>
          <w:rFonts w:hint="eastAsia"/>
        </w:rPr>
        <w:t>在</w:t>
      </w:r>
      <w:r>
        <w:t>字串表中的索引</w:t>
      </w:r>
    </w:p>
    <w:p w14:paraId="4045F652" w14:textId="77777777" w:rsidR="00FB6EC1" w:rsidRDefault="00FB6EC1" w:rsidP="007527B3">
      <w:pPr>
        <w:pStyle w:val="ListParagraph"/>
        <w:ind w:left="360" w:firstLineChars="0" w:firstLine="0"/>
      </w:pPr>
      <w:r>
        <w:sym w:font="Wingdings" w:char="F0E0"/>
      </w:r>
      <w:r>
        <w:rPr>
          <w:rFonts w:hint="eastAsia"/>
        </w:rPr>
        <w:t>从</w:t>
      </w:r>
      <w:r>
        <w:t>数据流中的第一个字符开始，依次读取一个字符，将其</w:t>
      </w:r>
      <w:r>
        <w:rPr>
          <w:rFonts w:hint="eastAsia"/>
        </w:rPr>
        <w:t>赋值</w:t>
      </w:r>
      <w:r>
        <w:t>给</w:t>
      </w:r>
      <w:proofErr w:type="spellStart"/>
      <w:r>
        <w:rPr>
          <w:rFonts w:hint="eastAsia"/>
        </w:rPr>
        <w:t>c</w:t>
      </w:r>
      <w:r>
        <w:t>H</w:t>
      </w:r>
      <w:proofErr w:type="spellEnd"/>
    </w:p>
    <w:p w14:paraId="570789B8" w14:textId="77777777" w:rsidR="00FB6EC1" w:rsidRDefault="00FB6EC1" w:rsidP="007527B3">
      <w:pPr>
        <w:pStyle w:val="ListParagraph"/>
        <w:ind w:left="360" w:firstLineChars="0" w:firstLine="0"/>
      </w:pPr>
      <w:r>
        <w:sym w:font="Wingdings" w:char="F0E0"/>
      </w:r>
      <w:r>
        <w:rPr>
          <w:rFonts w:hint="eastAsia"/>
        </w:rPr>
        <w:t>判断</w:t>
      </w:r>
      <w:proofErr w:type="spellStart"/>
      <w:r>
        <w:rPr>
          <w:rFonts w:hint="eastAsia"/>
        </w:rPr>
        <w:t>pF+c</w:t>
      </w:r>
      <w:r>
        <w:t>H</w:t>
      </w:r>
      <w:proofErr w:type="spellEnd"/>
      <w:r>
        <w:rPr>
          <w:rFonts w:hint="eastAsia"/>
        </w:rPr>
        <w:t>是否</w:t>
      </w:r>
      <w:r>
        <w:t>已经在字串表中，若在，则用</w:t>
      </w:r>
      <w:proofErr w:type="spellStart"/>
      <w:r>
        <w:t>cH</w:t>
      </w:r>
      <w:proofErr w:type="spellEnd"/>
      <w:r>
        <w:rPr>
          <w:rFonts w:hint="eastAsia"/>
        </w:rPr>
        <w:t>扩展</w:t>
      </w:r>
      <w:r>
        <w:t>pF</w:t>
      </w:r>
      <w:r>
        <w:rPr>
          <w:rFonts w:hint="eastAsia"/>
        </w:rPr>
        <w:t>，</w:t>
      </w:r>
      <w:r>
        <w:t>即</w:t>
      </w:r>
      <w:r>
        <w:t>pF=</w:t>
      </w:r>
      <w:proofErr w:type="spellStart"/>
      <w:r>
        <w:t>pF+cH</w:t>
      </w:r>
      <w:proofErr w:type="spellEnd"/>
      <w:r>
        <w:rPr>
          <w:rFonts w:hint="eastAsia"/>
        </w:rPr>
        <w:t>；</w:t>
      </w:r>
      <w:r>
        <w:t>否则，输出</w:t>
      </w:r>
      <w:r>
        <w:rPr>
          <w:rFonts w:hint="eastAsia"/>
        </w:rPr>
        <w:t>pF</w:t>
      </w:r>
      <w:r>
        <w:rPr>
          <w:rFonts w:hint="eastAsia"/>
        </w:rPr>
        <w:t>在</w:t>
      </w:r>
      <w:r>
        <w:t>字串表中的索引，并在字串表的末尾为</w:t>
      </w:r>
      <w:proofErr w:type="spellStart"/>
      <w:r>
        <w:t>pF+cH</w:t>
      </w:r>
      <w:proofErr w:type="spellEnd"/>
      <w:r>
        <w:rPr>
          <w:rFonts w:hint="eastAsia"/>
        </w:rPr>
        <w:t>添加</w:t>
      </w:r>
      <w:r>
        <w:t>索引，并令</w:t>
      </w:r>
      <w:r>
        <w:t>pF=</w:t>
      </w:r>
      <w:proofErr w:type="spellStart"/>
      <w:r>
        <w:t>cH</w:t>
      </w:r>
      <w:proofErr w:type="spellEnd"/>
    </w:p>
    <w:p w14:paraId="573B4131" w14:textId="77777777" w:rsidR="00FB6EC1" w:rsidRDefault="00FB6EC1" w:rsidP="007527B3">
      <w:pPr>
        <w:pStyle w:val="ListParagraph"/>
        <w:ind w:left="360" w:firstLineChars="0" w:firstLine="0"/>
      </w:pPr>
      <w:r>
        <w:sym w:font="Wingdings" w:char="F0E0"/>
      </w:r>
      <w:r>
        <w:rPr>
          <w:rFonts w:hint="eastAsia"/>
        </w:rPr>
        <w:t>重复</w:t>
      </w:r>
      <w:r>
        <w:t>，</w:t>
      </w:r>
      <w:r>
        <w:rPr>
          <w:rFonts w:hint="eastAsia"/>
        </w:rPr>
        <w:t>直到</w:t>
      </w:r>
      <w:r>
        <w:t>所有字符读完为</w:t>
      </w:r>
      <w:r>
        <w:rPr>
          <w:rFonts w:hint="eastAsia"/>
        </w:rPr>
        <w:t>止</w:t>
      </w:r>
    </w:p>
    <w:p w14:paraId="1740DD7A" w14:textId="77777777" w:rsidR="00FB6EC1" w:rsidRDefault="00FB6EC1" w:rsidP="007527B3">
      <w:pPr>
        <w:pStyle w:val="ListParagraph"/>
        <w:ind w:left="360" w:firstLineChars="0" w:firstLine="0"/>
      </w:pPr>
      <w:r>
        <w:sym w:font="Wingdings" w:char="F0E0"/>
      </w:r>
      <w:r>
        <w:rPr>
          <w:rFonts w:hint="eastAsia"/>
        </w:rPr>
        <w:t>输出</w:t>
      </w:r>
      <w:r>
        <w:rPr>
          <w:rFonts w:hint="eastAsia"/>
        </w:rPr>
        <w:t>pF</w:t>
      </w:r>
      <w:r>
        <w:rPr>
          <w:rFonts w:hint="eastAsia"/>
        </w:rPr>
        <w:t>在</w:t>
      </w:r>
      <w:r>
        <w:t>字符表中的索引，然后输出结束标志</w:t>
      </w:r>
      <w:r>
        <w:rPr>
          <w:rFonts w:hint="eastAsia"/>
        </w:rPr>
        <w:t>LZW_EOI</w:t>
      </w:r>
      <w:r>
        <w:rPr>
          <w:rFonts w:hint="eastAsia"/>
        </w:rPr>
        <w:t>的</w:t>
      </w:r>
      <w:r>
        <w:t>索引，编码完毕</w:t>
      </w:r>
    </w:p>
    <w:p w14:paraId="2E7D61A5" w14:textId="77777777" w:rsidR="00523CE6" w:rsidRDefault="00523CE6" w:rsidP="007527B3">
      <w:pPr>
        <w:pStyle w:val="ListParagraph"/>
        <w:ind w:left="360" w:firstLineChars="0" w:firstLine="0"/>
      </w:pPr>
      <w:r>
        <w:rPr>
          <w:rFonts w:hint="eastAsia"/>
        </w:rPr>
        <w:t>例：</w:t>
      </w:r>
      <w:r>
        <w:t>输入为</w:t>
      </w:r>
      <w:proofErr w:type="spellStart"/>
      <w:r>
        <w:rPr>
          <w:rFonts w:hint="eastAsia"/>
        </w:rPr>
        <w:t>aabcabbbbd</w:t>
      </w:r>
      <w:proofErr w:type="spellEnd"/>
    </w:p>
    <w:tbl>
      <w:tblPr>
        <w:tblStyle w:val="TableGrid"/>
        <w:tblW w:w="0" w:type="auto"/>
        <w:tblInd w:w="360" w:type="dxa"/>
        <w:tblLook w:val="04A0" w:firstRow="1" w:lastRow="0" w:firstColumn="1" w:lastColumn="0" w:noHBand="0" w:noVBand="1"/>
      </w:tblPr>
      <w:tblGrid>
        <w:gridCol w:w="1336"/>
        <w:gridCol w:w="1276"/>
        <w:gridCol w:w="1276"/>
        <w:gridCol w:w="1276"/>
        <w:gridCol w:w="2772"/>
      </w:tblGrid>
      <w:tr w:rsidR="00523CE6" w14:paraId="546BE586" w14:textId="77777777" w:rsidTr="00523CE6">
        <w:tc>
          <w:tcPr>
            <w:tcW w:w="1336" w:type="dxa"/>
          </w:tcPr>
          <w:p w14:paraId="1B17C5FE" w14:textId="77777777" w:rsidR="00523CE6" w:rsidRDefault="00523CE6" w:rsidP="007527B3">
            <w:pPr>
              <w:pStyle w:val="ListParagraph"/>
              <w:ind w:firstLineChars="0" w:firstLine="0"/>
            </w:pPr>
            <w:r>
              <w:rPr>
                <w:rFonts w:hint="eastAsia"/>
              </w:rPr>
              <w:t>输入数据</w:t>
            </w:r>
            <w:proofErr w:type="spellStart"/>
            <w:r>
              <w:t>cH</w:t>
            </w:r>
            <w:proofErr w:type="spellEnd"/>
          </w:p>
        </w:tc>
        <w:tc>
          <w:tcPr>
            <w:tcW w:w="1276" w:type="dxa"/>
          </w:tcPr>
          <w:p w14:paraId="7A136CF3" w14:textId="77777777" w:rsidR="00523CE6" w:rsidRDefault="00523CE6" w:rsidP="007527B3">
            <w:pPr>
              <w:pStyle w:val="ListParagraph"/>
              <w:ind w:firstLineChars="0" w:firstLine="0"/>
            </w:pPr>
            <w:proofErr w:type="spellStart"/>
            <w:r>
              <w:t>pF+cH</w:t>
            </w:r>
            <w:proofErr w:type="spellEnd"/>
          </w:p>
        </w:tc>
        <w:tc>
          <w:tcPr>
            <w:tcW w:w="1276" w:type="dxa"/>
          </w:tcPr>
          <w:p w14:paraId="564791A6" w14:textId="77777777" w:rsidR="00523CE6" w:rsidRDefault="00523CE6" w:rsidP="007527B3">
            <w:pPr>
              <w:pStyle w:val="ListParagraph"/>
              <w:ind w:firstLineChars="0" w:firstLine="0"/>
            </w:pPr>
            <w:r>
              <w:rPr>
                <w:rFonts w:hint="eastAsia"/>
              </w:rPr>
              <w:t>输出</w:t>
            </w:r>
            <w:r>
              <w:t>结果</w:t>
            </w:r>
          </w:p>
        </w:tc>
        <w:tc>
          <w:tcPr>
            <w:tcW w:w="1276" w:type="dxa"/>
          </w:tcPr>
          <w:p w14:paraId="12AB7263" w14:textId="77777777" w:rsidR="00523CE6" w:rsidRDefault="00523CE6" w:rsidP="007527B3">
            <w:pPr>
              <w:pStyle w:val="ListParagraph"/>
              <w:ind w:firstLineChars="0" w:firstLine="0"/>
            </w:pPr>
            <w:r>
              <w:t>pF</w:t>
            </w:r>
          </w:p>
        </w:tc>
        <w:tc>
          <w:tcPr>
            <w:tcW w:w="2772" w:type="dxa"/>
          </w:tcPr>
          <w:p w14:paraId="564FF4B7" w14:textId="77777777" w:rsidR="00523CE6" w:rsidRDefault="00523CE6" w:rsidP="007527B3">
            <w:pPr>
              <w:pStyle w:val="ListParagraph"/>
              <w:ind w:firstLineChars="0" w:firstLine="0"/>
            </w:pPr>
            <w:r>
              <w:rPr>
                <w:rFonts w:hint="eastAsia"/>
              </w:rPr>
              <w:t>生成</w:t>
            </w:r>
            <w:r>
              <w:t>的新字符串及索引</w:t>
            </w:r>
          </w:p>
        </w:tc>
      </w:tr>
      <w:tr w:rsidR="00523CE6" w14:paraId="682C6050" w14:textId="77777777" w:rsidTr="00523CE6">
        <w:tc>
          <w:tcPr>
            <w:tcW w:w="1336" w:type="dxa"/>
          </w:tcPr>
          <w:p w14:paraId="4A5125BD" w14:textId="77777777" w:rsidR="00523CE6" w:rsidRDefault="00523CE6" w:rsidP="007527B3">
            <w:pPr>
              <w:pStyle w:val="ListParagraph"/>
              <w:ind w:firstLineChars="0" w:firstLine="0"/>
            </w:pPr>
            <w:r>
              <w:rPr>
                <w:rFonts w:hint="eastAsia"/>
              </w:rPr>
              <w:t>NULL</w:t>
            </w:r>
          </w:p>
        </w:tc>
        <w:tc>
          <w:tcPr>
            <w:tcW w:w="1276" w:type="dxa"/>
          </w:tcPr>
          <w:p w14:paraId="26219842" w14:textId="77777777" w:rsidR="00523CE6" w:rsidRDefault="00523CE6" w:rsidP="007527B3">
            <w:pPr>
              <w:pStyle w:val="ListParagraph"/>
              <w:ind w:firstLineChars="0" w:firstLine="0"/>
            </w:pPr>
            <w:r>
              <w:rPr>
                <w:rFonts w:hint="eastAsia"/>
              </w:rPr>
              <w:t>NULL</w:t>
            </w:r>
          </w:p>
        </w:tc>
        <w:tc>
          <w:tcPr>
            <w:tcW w:w="1276" w:type="dxa"/>
          </w:tcPr>
          <w:p w14:paraId="71DAD239" w14:textId="77777777" w:rsidR="00523CE6" w:rsidRDefault="00523CE6" w:rsidP="007527B3">
            <w:pPr>
              <w:pStyle w:val="ListParagraph"/>
              <w:ind w:firstLineChars="0" w:firstLine="0"/>
            </w:pPr>
            <w:r>
              <w:rPr>
                <w:rFonts w:hint="eastAsia"/>
              </w:rPr>
              <w:t>4</w:t>
            </w:r>
            <w:r>
              <w:t>H</w:t>
            </w:r>
          </w:p>
        </w:tc>
        <w:tc>
          <w:tcPr>
            <w:tcW w:w="1276" w:type="dxa"/>
          </w:tcPr>
          <w:p w14:paraId="72BFC206" w14:textId="77777777" w:rsidR="00523CE6" w:rsidRDefault="00523CE6" w:rsidP="007527B3">
            <w:pPr>
              <w:pStyle w:val="ListParagraph"/>
              <w:ind w:firstLineChars="0" w:firstLine="0"/>
            </w:pPr>
            <w:r>
              <w:rPr>
                <w:rFonts w:hint="eastAsia"/>
              </w:rPr>
              <w:t>NULL</w:t>
            </w:r>
          </w:p>
        </w:tc>
        <w:tc>
          <w:tcPr>
            <w:tcW w:w="2772" w:type="dxa"/>
          </w:tcPr>
          <w:p w14:paraId="418360FB" w14:textId="77777777" w:rsidR="00523CE6" w:rsidRDefault="00523CE6" w:rsidP="007527B3">
            <w:pPr>
              <w:pStyle w:val="ListParagraph"/>
              <w:ind w:firstLineChars="0" w:firstLine="0"/>
            </w:pPr>
            <w:r>
              <w:rPr>
                <w:rFonts w:hint="eastAsia"/>
              </w:rPr>
              <w:t>-</w:t>
            </w:r>
          </w:p>
        </w:tc>
      </w:tr>
      <w:tr w:rsidR="00523CE6" w14:paraId="7B077AFB" w14:textId="77777777" w:rsidTr="00523CE6">
        <w:tc>
          <w:tcPr>
            <w:tcW w:w="1336" w:type="dxa"/>
          </w:tcPr>
          <w:p w14:paraId="0977C2D2" w14:textId="77777777" w:rsidR="00523CE6" w:rsidRDefault="00523CE6" w:rsidP="007527B3">
            <w:pPr>
              <w:pStyle w:val="ListParagraph"/>
              <w:ind w:firstLineChars="0" w:firstLine="0"/>
            </w:pPr>
            <w:r>
              <w:rPr>
                <w:rFonts w:hint="eastAsia"/>
              </w:rPr>
              <w:t>a</w:t>
            </w:r>
          </w:p>
        </w:tc>
        <w:tc>
          <w:tcPr>
            <w:tcW w:w="1276" w:type="dxa"/>
          </w:tcPr>
          <w:p w14:paraId="52799907" w14:textId="77777777" w:rsidR="00523CE6" w:rsidRDefault="00523CE6" w:rsidP="007527B3">
            <w:pPr>
              <w:pStyle w:val="ListParagraph"/>
              <w:ind w:firstLineChars="0" w:firstLine="0"/>
            </w:pPr>
            <w:r>
              <w:rPr>
                <w:rFonts w:hint="eastAsia"/>
              </w:rPr>
              <w:t>a</w:t>
            </w:r>
          </w:p>
        </w:tc>
        <w:tc>
          <w:tcPr>
            <w:tcW w:w="1276" w:type="dxa"/>
          </w:tcPr>
          <w:p w14:paraId="1DF077DD" w14:textId="77777777" w:rsidR="00523CE6" w:rsidRDefault="00523CE6" w:rsidP="007527B3">
            <w:pPr>
              <w:pStyle w:val="ListParagraph"/>
              <w:ind w:firstLineChars="0" w:firstLine="0"/>
            </w:pPr>
            <w:r>
              <w:rPr>
                <w:rFonts w:hint="eastAsia"/>
              </w:rPr>
              <w:t>-</w:t>
            </w:r>
          </w:p>
        </w:tc>
        <w:tc>
          <w:tcPr>
            <w:tcW w:w="1276" w:type="dxa"/>
          </w:tcPr>
          <w:p w14:paraId="2D33165A" w14:textId="77777777" w:rsidR="00523CE6" w:rsidRDefault="00523CE6" w:rsidP="007527B3">
            <w:pPr>
              <w:pStyle w:val="ListParagraph"/>
              <w:ind w:firstLineChars="0" w:firstLine="0"/>
            </w:pPr>
            <w:r>
              <w:rPr>
                <w:rFonts w:hint="eastAsia"/>
              </w:rPr>
              <w:t>a</w:t>
            </w:r>
          </w:p>
        </w:tc>
        <w:tc>
          <w:tcPr>
            <w:tcW w:w="2772" w:type="dxa"/>
          </w:tcPr>
          <w:p w14:paraId="1BED55F6" w14:textId="77777777" w:rsidR="00523CE6" w:rsidRDefault="00523CE6" w:rsidP="007527B3">
            <w:pPr>
              <w:pStyle w:val="ListParagraph"/>
              <w:ind w:firstLineChars="0" w:firstLine="0"/>
            </w:pPr>
            <w:r>
              <w:rPr>
                <w:rFonts w:hint="eastAsia"/>
              </w:rPr>
              <w:t>-</w:t>
            </w:r>
          </w:p>
        </w:tc>
      </w:tr>
      <w:tr w:rsidR="00523CE6" w14:paraId="2928392F" w14:textId="77777777" w:rsidTr="00523CE6">
        <w:tc>
          <w:tcPr>
            <w:tcW w:w="1336" w:type="dxa"/>
          </w:tcPr>
          <w:p w14:paraId="6905ED5C" w14:textId="77777777" w:rsidR="00523CE6" w:rsidRDefault="00523CE6" w:rsidP="007527B3">
            <w:pPr>
              <w:pStyle w:val="ListParagraph"/>
              <w:ind w:firstLineChars="0" w:firstLine="0"/>
            </w:pPr>
            <w:r>
              <w:rPr>
                <w:rFonts w:hint="eastAsia"/>
              </w:rPr>
              <w:t>a</w:t>
            </w:r>
          </w:p>
        </w:tc>
        <w:tc>
          <w:tcPr>
            <w:tcW w:w="1276" w:type="dxa"/>
          </w:tcPr>
          <w:p w14:paraId="236FDE21" w14:textId="77777777" w:rsidR="00523CE6" w:rsidRDefault="00523CE6" w:rsidP="007527B3">
            <w:pPr>
              <w:pStyle w:val="ListParagraph"/>
              <w:ind w:firstLineChars="0" w:firstLine="0"/>
            </w:pPr>
            <w:r>
              <w:rPr>
                <w:rFonts w:hint="eastAsia"/>
              </w:rPr>
              <w:t>aa</w:t>
            </w:r>
          </w:p>
        </w:tc>
        <w:tc>
          <w:tcPr>
            <w:tcW w:w="1276" w:type="dxa"/>
          </w:tcPr>
          <w:p w14:paraId="15A96D8F" w14:textId="77777777" w:rsidR="00523CE6" w:rsidRDefault="00523CE6" w:rsidP="007527B3">
            <w:pPr>
              <w:pStyle w:val="ListParagraph"/>
              <w:ind w:firstLineChars="0" w:firstLine="0"/>
            </w:pPr>
            <w:r>
              <w:rPr>
                <w:rFonts w:hint="eastAsia"/>
              </w:rPr>
              <w:t>0H</w:t>
            </w:r>
          </w:p>
        </w:tc>
        <w:tc>
          <w:tcPr>
            <w:tcW w:w="1276" w:type="dxa"/>
          </w:tcPr>
          <w:p w14:paraId="1FDCCB10" w14:textId="77777777" w:rsidR="00523CE6" w:rsidRDefault="00523CE6" w:rsidP="007527B3">
            <w:pPr>
              <w:pStyle w:val="ListParagraph"/>
              <w:ind w:firstLineChars="0" w:firstLine="0"/>
            </w:pPr>
            <w:r>
              <w:rPr>
                <w:rFonts w:hint="eastAsia"/>
              </w:rPr>
              <w:t>a</w:t>
            </w:r>
          </w:p>
        </w:tc>
        <w:tc>
          <w:tcPr>
            <w:tcW w:w="2772" w:type="dxa"/>
          </w:tcPr>
          <w:p w14:paraId="7466DC8E" w14:textId="77777777" w:rsidR="00523CE6" w:rsidRDefault="00523CE6" w:rsidP="007527B3">
            <w:pPr>
              <w:pStyle w:val="ListParagraph"/>
              <w:ind w:firstLineChars="0" w:firstLine="0"/>
            </w:pPr>
            <w:r>
              <w:t>a</w:t>
            </w:r>
            <w:r>
              <w:rPr>
                <w:rFonts w:hint="eastAsia"/>
              </w:rPr>
              <w:t>a&lt;</w:t>
            </w:r>
            <w:r>
              <w:t>6H&gt;</w:t>
            </w:r>
          </w:p>
        </w:tc>
      </w:tr>
      <w:tr w:rsidR="00523CE6" w14:paraId="0F48EEE5" w14:textId="77777777" w:rsidTr="00523CE6">
        <w:tc>
          <w:tcPr>
            <w:tcW w:w="1336" w:type="dxa"/>
          </w:tcPr>
          <w:p w14:paraId="072694D2" w14:textId="77777777" w:rsidR="00523CE6" w:rsidRDefault="00523CE6" w:rsidP="007527B3">
            <w:pPr>
              <w:pStyle w:val="ListParagraph"/>
              <w:ind w:firstLineChars="0" w:firstLine="0"/>
            </w:pPr>
            <w:r>
              <w:rPr>
                <w:rFonts w:hint="eastAsia"/>
              </w:rPr>
              <w:t>b</w:t>
            </w:r>
          </w:p>
        </w:tc>
        <w:tc>
          <w:tcPr>
            <w:tcW w:w="1276" w:type="dxa"/>
          </w:tcPr>
          <w:p w14:paraId="6E280079" w14:textId="77777777" w:rsidR="00523CE6" w:rsidRDefault="00523CE6" w:rsidP="007527B3">
            <w:pPr>
              <w:pStyle w:val="ListParagraph"/>
              <w:ind w:firstLineChars="0" w:firstLine="0"/>
            </w:pPr>
            <w:r>
              <w:rPr>
                <w:rFonts w:hint="eastAsia"/>
              </w:rPr>
              <w:t>ab</w:t>
            </w:r>
          </w:p>
        </w:tc>
        <w:tc>
          <w:tcPr>
            <w:tcW w:w="1276" w:type="dxa"/>
          </w:tcPr>
          <w:p w14:paraId="0FA7070A" w14:textId="77777777" w:rsidR="00523CE6" w:rsidRDefault="00523CE6" w:rsidP="007527B3">
            <w:pPr>
              <w:pStyle w:val="ListParagraph"/>
              <w:ind w:firstLineChars="0" w:firstLine="0"/>
            </w:pPr>
            <w:r>
              <w:rPr>
                <w:rFonts w:hint="eastAsia"/>
              </w:rPr>
              <w:t>0H</w:t>
            </w:r>
          </w:p>
        </w:tc>
        <w:tc>
          <w:tcPr>
            <w:tcW w:w="1276" w:type="dxa"/>
          </w:tcPr>
          <w:p w14:paraId="15C5BF76" w14:textId="77777777" w:rsidR="00523CE6" w:rsidRDefault="00523CE6" w:rsidP="007527B3">
            <w:pPr>
              <w:pStyle w:val="ListParagraph"/>
              <w:ind w:firstLineChars="0" w:firstLine="0"/>
            </w:pPr>
            <w:r>
              <w:t>b</w:t>
            </w:r>
          </w:p>
        </w:tc>
        <w:tc>
          <w:tcPr>
            <w:tcW w:w="2772" w:type="dxa"/>
          </w:tcPr>
          <w:p w14:paraId="5E4EC784" w14:textId="77777777" w:rsidR="00523CE6" w:rsidRDefault="00523CE6" w:rsidP="007527B3">
            <w:pPr>
              <w:pStyle w:val="ListParagraph"/>
              <w:ind w:firstLineChars="0" w:firstLine="0"/>
            </w:pPr>
            <w:r>
              <w:t>a</w:t>
            </w:r>
            <w:r>
              <w:rPr>
                <w:rFonts w:hint="eastAsia"/>
              </w:rPr>
              <w:t>b</w:t>
            </w:r>
            <w:r>
              <w:t>&lt;7H&gt;</w:t>
            </w:r>
          </w:p>
        </w:tc>
      </w:tr>
      <w:tr w:rsidR="00523CE6" w14:paraId="2D5F6C99" w14:textId="77777777" w:rsidTr="00523CE6">
        <w:tc>
          <w:tcPr>
            <w:tcW w:w="1336" w:type="dxa"/>
          </w:tcPr>
          <w:p w14:paraId="7C0175CB" w14:textId="77777777" w:rsidR="00523CE6" w:rsidRDefault="00523CE6" w:rsidP="007527B3">
            <w:pPr>
              <w:pStyle w:val="ListParagraph"/>
              <w:ind w:firstLineChars="0" w:firstLine="0"/>
            </w:pPr>
            <w:r>
              <w:rPr>
                <w:rFonts w:hint="eastAsia"/>
              </w:rPr>
              <w:t>c</w:t>
            </w:r>
          </w:p>
        </w:tc>
        <w:tc>
          <w:tcPr>
            <w:tcW w:w="1276" w:type="dxa"/>
          </w:tcPr>
          <w:p w14:paraId="5F10EC33" w14:textId="77777777" w:rsidR="00523CE6" w:rsidRDefault="00523CE6" w:rsidP="007527B3">
            <w:pPr>
              <w:pStyle w:val="ListParagraph"/>
              <w:ind w:firstLineChars="0" w:firstLine="0"/>
            </w:pPr>
            <w:proofErr w:type="spellStart"/>
            <w:r>
              <w:t>b</w:t>
            </w:r>
            <w:r>
              <w:rPr>
                <w:rFonts w:hint="eastAsia"/>
              </w:rPr>
              <w:t>c</w:t>
            </w:r>
            <w:proofErr w:type="spellEnd"/>
          </w:p>
        </w:tc>
        <w:tc>
          <w:tcPr>
            <w:tcW w:w="1276" w:type="dxa"/>
          </w:tcPr>
          <w:p w14:paraId="27423952" w14:textId="77777777" w:rsidR="00523CE6" w:rsidRDefault="00523CE6" w:rsidP="007527B3">
            <w:pPr>
              <w:pStyle w:val="ListParagraph"/>
              <w:ind w:firstLineChars="0" w:firstLine="0"/>
            </w:pPr>
            <w:r>
              <w:rPr>
                <w:rFonts w:hint="eastAsia"/>
              </w:rPr>
              <w:t>1H</w:t>
            </w:r>
          </w:p>
        </w:tc>
        <w:tc>
          <w:tcPr>
            <w:tcW w:w="1276" w:type="dxa"/>
          </w:tcPr>
          <w:p w14:paraId="329DBBA2" w14:textId="77777777" w:rsidR="00523CE6" w:rsidRDefault="00523CE6" w:rsidP="007527B3">
            <w:pPr>
              <w:pStyle w:val="ListParagraph"/>
              <w:ind w:firstLineChars="0" w:firstLine="0"/>
            </w:pPr>
            <w:r>
              <w:rPr>
                <w:rFonts w:hint="eastAsia"/>
              </w:rPr>
              <w:t>c</w:t>
            </w:r>
          </w:p>
        </w:tc>
        <w:tc>
          <w:tcPr>
            <w:tcW w:w="2772" w:type="dxa"/>
          </w:tcPr>
          <w:p w14:paraId="6833FC35" w14:textId="77777777" w:rsidR="00523CE6" w:rsidRDefault="00523CE6" w:rsidP="00523CE6">
            <w:pPr>
              <w:pStyle w:val="ListParagraph"/>
              <w:ind w:firstLineChars="0" w:firstLine="0"/>
            </w:pPr>
            <w:proofErr w:type="spellStart"/>
            <w:r>
              <w:rPr>
                <w:rFonts w:hint="eastAsia"/>
              </w:rPr>
              <w:t>bc</w:t>
            </w:r>
            <w:proofErr w:type="spellEnd"/>
            <w:r>
              <w:t>&lt;8H&gt;</w:t>
            </w:r>
          </w:p>
        </w:tc>
      </w:tr>
      <w:tr w:rsidR="00523CE6" w14:paraId="5AE7DFCF" w14:textId="77777777" w:rsidTr="00523CE6">
        <w:tc>
          <w:tcPr>
            <w:tcW w:w="1336" w:type="dxa"/>
          </w:tcPr>
          <w:p w14:paraId="40D60046" w14:textId="77777777" w:rsidR="00523CE6" w:rsidRDefault="00523CE6" w:rsidP="007527B3">
            <w:pPr>
              <w:pStyle w:val="ListParagraph"/>
              <w:ind w:firstLineChars="0" w:firstLine="0"/>
            </w:pPr>
            <w:r>
              <w:rPr>
                <w:rFonts w:hint="eastAsia"/>
              </w:rPr>
              <w:t>a</w:t>
            </w:r>
          </w:p>
        </w:tc>
        <w:tc>
          <w:tcPr>
            <w:tcW w:w="1276" w:type="dxa"/>
          </w:tcPr>
          <w:p w14:paraId="6CD55D56" w14:textId="77777777" w:rsidR="00523CE6" w:rsidRDefault="00523CE6" w:rsidP="007527B3">
            <w:pPr>
              <w:pStyle w:val="ListParagraph"/>
              <w:ind w:firstLineChars="0" w:firstLine="0"/>
            </w:pPr>
            <w:r>
              <w:rPr>
                <w:rFonts w:hint="eastAsia"/>
              </w:rPr>
              <w:t>ca</w:t>
            </w:r>
          </w:p>
        </w:tc>
        <w:tc>
          <w:tcPr>
            <w:tcW w:w="1276" w:type="dxa"/>
          </w:tcPr>
          <w:p w14:paraId="506A9943" w14:textId="77777777" w:rsidR="00523CE6" w:rsidRDefault="00523CE6" w:rsidP="007527B3">
            <w:pPr>
              <w:pStyle w:val="ListParagraph"/>
              <w:ind w:firstLineChars="0" w:firstLine="0"/>
            </w:pPr>
            <w:r>
              <w:rPr>
                <w:rFonts w:hint="eastAsia"/>
              </w:rPr>
              <w:t>2H</w:t>
            </w:r>
          </w:p>
        </w:tc>
        <w:tc>
          <w:tcPr>
            <w:tcW w:w="1276" w:type="dxa"/>
          </w:tcPr>
          <w:p w14:paraId="24868445" w14:textId="77777777" w:rsidR="00523CE6" w:rsidRDefault="00523CE6" w:rsidP="007527B3">
            <w:pPr>
              <w:pStyle w:val="ListParagraph"/>
              <w:ind w:firstLineChars="0" w:firstLine="0"/>
            </w:pPr>
            <w:r>
              <w:rPr>
                <w:rFonts w:hint="eastAsia"/>
              </w:rPr>
              <w:t>a</w:t>
            </w:r>
          </w:p>
        </w:tc>
        <w:tc>
          <w:tcPr>
            <w:tcW w:w="2772" w:type="dxa"/>
          </w:tcPr>
          <w:p w14:paraId="578D183E" w14:textId="77777777" w:rsidR="00523CE6" w:rsidRDefault="00523CE6" w:rsidP="00523CE6">
            <w:pPr>
              <w:pStyle w:val="ListParagraph"/>
              <w:ind w:firstLineChars="0" w:firstLine="0"/>
            </w:pPr>
            <w:r>
              <w:rPr>
                <w:rFonts w:hint="eastAsia"/>
              </w:rPr>
              <w:t>ca</w:t>
            </w:r>
            <w:r>
              <w:t>&lt;9H&gt;</w:t>
            </w:r>
          </w:p>
        </w:tc>
      </w:tr>
      <w:tr w:rsidR="00523CE6" w14:paraId="021B7838" w14:textId="77777777" w:rsidTr="00523CE6">
        <w:tc>
          <w:tcPr>
            <w:tcW w:w="1336" w:type="dxa"/>
          </w:tcPr>
          <w:p w14:paraId="0C81E783" w14:textId="77777777" w:rsidR="00523CE6" w:rsidRDefault="00523CE6" w:rsidP="007527B3">
            <w:pPr>
              <w:pStyle w:val="ListParagraph"/>
              <w:ind w:firstLineChars="0" w:firstLine="0"/>
            </w:pPr>
            <w:r>
              <w:rPr>
                <w:rFonts w:hint="eastAsia"/>
              </w:rPr>
              <w:t>b</w:t>
            </w:r>
          </w:p>
        </w:tc>
        <w:tc>
          <w:tcPr>
            <w:tcW w:w="1276" w:type="dxa"/>
          </w:tcPr>
          <w:p w14:paraId="6E9B41DD" w14:textId="77777777" w:rsidR="00523CE6" w:rsidRDefault="00523CE6" w:rsidP="007527B3">
            <w:pPr>
              <w:pStyle w:val="ListParagraph"/>
              <w:ind w:firstLineChars="0" w:firstLine="0"/>
            </w:pPr>
            <w:r>
              <w:rPr>
                <w:rFonts w:hint="eastAsia"/>
              </w:rPr>
              <w:t>ab</w:t>
            </w:r>
          </w:p>
        </w:tc>
        <w:tc>
          <w:tcPr>
            <w:tcW w:w="1276" w:type="dxa"/>
          </w:tcPr>
          <w:p w14:paraId="553A9ABE" w14:textId="77777777" w:rsidR="00523CE6" w:rsidRDefault="00523CE6" w:rsidP="007527B3">
            <w:pPr>
              <w:pStyle w:val="ListParagraph"/>
              <w:ind w:firstLineChars="0" w:firstLine="0"/>
            </w:pPr>
            <w:r>
              <w:rPr>
                <w:rFonts w:hint="eastAsia"/>
              </w:rPr>
              <w:t>-</w:t>
            </w:r>
          </w:p>
        </w:tc>
        <w:tc>
          <w:tcPr>
            <w:tcW w:w="1276" w:type="dxa"/>
          </w:tcPr>
          <w:p w14:paraId="444F54BF" w14:textId="77777777" w:rsidR="00523CE6" w:rsidRDefault="00523CE6" w:rsidP="007527B3">
            <w:pPr>
              <w:pStyle w:val="ListParagraph"/>
              <w:ind w:firstLineChars="0" w:firstLine="0"/>
            </w:pPr>
            <w:r>
              <w:rPr>
                <w:rFonts w:hint="eastAsia"/>
              </w:rPr>
              <w:t>ab</w:t>
            </w:r>
          </w:p>
        </w:tc>
        <w:tc>
          <w:tcPr>
            <w:tcW w:w="2772" w:type="dxa"/>
          </w:tcPr>
          <w:p w14:paraId="3273088B" w14:textId="77777777" w:rsidR="00523CE6" w:rsidRDefault="00523CE6" w:rsidP="007527B3">
            <w:pPr>
              <w:pStyle w:val="ListParagraph"/>
              <w:ind w:firstLineChars="0" w:firstLine="0"/>
            </w:pPr>
          </w:p>
        </w:tc>
      </w:tr>
      <w:tr w:rsidR="00523CE6" w14:paraId="1B4706CE" w14:textId="77777777" w:rsidTr="00523CE6">
        <w:tc>
          <w:tcPr>
            <w:tcW w:w="1336" w:type="dxa"/>
          </w:tcPr>
          <w:p w14:paraId="72DFA6E6" w14:textId="77777777" w:rsidR="00523CE6" w:rsidRDefault="00523CE6" w:rsidP="007527B3">
            <w:pPr>
              <w:pStyle w:val="ListParagraph"/>
              <w:ind w:firstLineChars="0" w:firstLine="0"/>
            </w:pPr>
            <w:r>
              <w:rPr>
                <w:rFonts w:hint="eastAsia"/>
              </w:rPr>
              <w:t>b</w:t>
            </w:r>
          </w:p>
        </w:tc>
        <w:tc>
          <w:tcPr>
            <w:tcW w:w="1276" w:type="dxa"/>
          </w:tcPr>
          <w:p w14:paraId="0912CC5B" w14:textId="77777777" w:rsidR="00523CE6" w:rsidRDefault="00523CE6" w:rsidP="007527B3">
            <w:pPr>
              <w:pStyle w:val="ListParagraph"/>
              <w:ind w:firstLineChars="0" w:firstLine="0"/>
            </w:pPr>
            <w:proofErr w:type="spellStart"/>
            <w:r>
              <w:rPr>
                <w:rFonts w:hint="eastAsia"/>
              </w:rPr>
              <w:t>abb</w:t>
            </w:r>
            <w:proofErr w:type="spellEnd"/>
          </w:p>
        </w:tc>
        <w:tc>
          <w:tcPr>
            <w:tcW w:w="1276" w:type="dxa"/>
          </w:tcPr>
          <w:p w14:paraId="313680C6" w14:textId="77777777" w:rsidR="00523CE6" w:rsidRDefault="00523CE6" w:rsidP="007527B3">
            <w:pPr>
              <w:pStyle w:val="ListParagraph"/>
              <w:ind w:firstLineChars="0" w:firstLine="0"/>
            </w:pPr>
            <w:r>
              <w:rPr>
                <w:rFonts w:hint="eastAsia"/>
              </w:rPr>
              <w:t>7H</w:t>
            </w:r>
          </w:p>
        </w:tc>
        <w:tc>
          <w:tcPr>
            <w:tcW w:w="1276" w:type="dxa"/>
          </w:tcPr>
          <w:p w14:paraId="12F6EADF" w14:textId="77777777" w:rsidR="00523CE6" w:rsidRDefault="00523CE6" w:rsidP="007527B3">
            <w:pPr>
              <w:pStyle w:val="ListParagraph"/>
              <w:ind w:firstLineChars="0" w:firstLine="0"/>
            </w:pPr>
            <w:r>
              <w:rPr>
                <w:rFonts w:hint="eastAsia"/>
              </w:rPr>
              <w:t>b</w:t>
            </w:r>
          </w:p>
        </w:tc>
        <w:tc>
          <w:tcPr>
            <w:tcW w:w="2772" w:type="dxa"/>
          </w:tcPr>
          <w:p w14:paraId="259D36AB" w14:textId="77777777" w:rsidR="00523CE6" w:rsidRPr="00523CE6" w:rsidRDefault="00523CE6" w:rsidP="00523CE6">
            <w:pPr>
              <w:pStyle w:val="ListParagraph"/>
              <w:ind w:firstLineChars="0" w:firstLine="0"/>
              <w:rPr>
                <w:b/>
              </w:rPr>
            </w:pPr>
            <w:proofErr w:type="spellStart"/>
            <w:r>
              <w:rPr>
                <w:rFonts w:hint="eastAsia"/>
              </w:rPr>
              <w:t>abb</w:t>
            </w:r>
            <w:proofErr w:type="spellEnd"/>
            <w:r>
              <w:t>&lt;AH&gt;</w:t>
            </w:r>
          </w:p>
        </w:tc>
      </w:tr>
      <w:tr w:rsidR="00523CE6" w14:paraId="7A7A5BE5" w14:textId="77777777" w:rsidTr="00523CE6">
        <w:tc>
          <w:tcPr>
            <w:tcW w:w="1336" w:type="dxa"/>
          </w:tcPr>
          <w:p w14:paraId="0EDCC7A8" w14:textId="77777777" w:rsidR="00523CE6" w:rsidRDefault="00523CE6" w:rsidP="007527B3">
            <w:pPr>
              <w:pStyle w:val="ListParagraph"/>
              <w:ind w:firstLineChars="0" w:firstLine="0"/>
            </w:pPr>
            <w:r>
              <w:rPr>
                <w:rFonts w:hint="eastAsia"/>
              </w:rPr>
              <w:t>b</w:t>
            </w:r>
          </w:p>
        </w:tc>
        <w:tc>
          <w:tcPr>
            <w:tcW w:w="1276" w:type="dxa"/>
          </w:tcPr>
          <w:p w14:paraId="46E4420F" w14:textId="77777777" w:rsidR="00523CE6" w:rsidRDefault="00523CE6" w:rsidP="007527B3">
            <w:pPr>
              <w:pStyle w:val="ListParagraph"/>
              <w:ind w:firstLineChars="0" w:firstLine="0"/>
            </w:pPr>
            <w:r>
              <w:rPr>
                <w:rFonts w:hint="eastAsia"/>
              </w:rPr>
              <w:t>bb</w:t>
            </w:r>
          </w:p>
        </w:tc>
        <w:tc>
          <w:tcPr>
            <w:tcW w:w="1276" w:type="dxa"/>
          </w:tcPr>
          <w:p w14:paraId="3DC724F9" w14:textId="77777777" w:rsidR="00523CE6" w:rsidRDefault="00523CE6" w:rsidP="007527B3">
            <w:pPr>
              <w:pStyle w:val="ListParagraph"/>
              <w:ind w:firstLineChars="0" w:firstLine="0"/>
            </w:pPr>
            <w:r>
              <w:rPr>
                <w:rFonts w:hint="eastAsia"/>
              </w:rPr>
              <w:t>1H</w:t>
            </w:r>
          </w:p>
        </w:tc>
        <w:tc>
          <w:tcPr>
            <w:tcW w:w="1276" w:type="dxa"/>
          </w:tcPr>
          <w:p w14:paraId="1BE23109" w14:textId="77777777" w:rsidR="00523CE6" w:rsidRDefault="00523CE6" w:rsidP="007527B3">
            <w:pPr>
              <w:pStyle w:val="ListParagraph"/>
              <w:ind w:firstLineChars="0" w:firstLine="0"/>
            </w:pPr>
            <w:r>
              <w:rPr>
                <w:rFonts w:hint="eastAsia"/>
              </w:rPr>
              <w:t>b</w:t>
            </w:r>
          </w:p>
        </w:tc>
        <w:tc>
          <w:tcPr>
            <w:tcW w:w="2772" w:type="dxa"/>
          </w:tcPr>
          <w:p w14:paraId="4F7FF22C" w14:textId="77777777" w:rsidR="00523CE6" w:rsidRDefault="00523CE6" w:rsidP="00523CE6">
            <w:pPr>
              <w:pStyle w:val="ListParagraph"/>
              <w:ind w:firstLineChars="0" w:firstLine="0"/>
            </w:pPr>
            <w:r>
              <w:rPr>
                <w:rFonts w:hint="eastAsia"/>
              </w:rPr>
              <w:t>bb</w:t>
            </w:r>
            <w:r>
              <w:t>&lt;BH&gt;</w:t>
            </w:r>
          </w:p>
        </w:tc>
      </w:tr>
      <w:tr w:rsidR="00523CE6" w14:paraId="66B6075F" w14:textId="77777777" w:rsidTr="00523CE6">
        <w:tc>
          <w:tcPr>
            <w:tcW w:w="1336" w:type="dxa"/>
          </w:tcPr>
          <w:p w14:paraId="43245F32" w14:textId="77777777" w:rsidR="00523CE6" w:rsidRDefault="00523CE6" w:rsidP="007527B3">
            <w:pPr>
              <w:pStyle w:val="ListParagraph"/>
              <w:ind w:firstLineChars="0" w:firstLine="0"/>
            </w:pPr>
            <w:r>
              <w:rPr>
                <w:rFonts w:hint="eastAsia"/>
              </w:rPr>
              <w:t>b</w:t>
            </w:r>
          </w:p>
        </w:tc>
        <w:tc>
          <w:tcPr>
            <w:tcW w:w="1276" w:type="dxa"/>
          </w:tcPr>
          <w:p w14:paraId="6564D681" w14:textId="77777777" w:rsidR="00523CE6" w:rsidRDefault="00523CE6" w:rsidP="007527B3">
            <w:pPr>
              <w:pStyle w:val="ListParagraph"/>
              <w:ind w:firstLineChars="0" w:firstLine="0"/>
            </w:pPr>
            <w:r>
              <w:rPr>
                <w:rFonts w:hint="eastAsia"/>
              </w:rPr>
              <w:t>bb</w:t>
            </w:r>
          </w:p>
        </w:tc>
        <w:tc>
          <w:tcPr>
            <w:tcW w:w="1276" w:type="dxa"/>
          </w:tcPr>
          <w:p w14:paraId="68860ECB" w14:textId="77777777" w:rsidR="00523CE6" w:rsidRDefault="00523CE6" w:rsidP="007527B3">
            <w:pPr>
              <w:pStyle w:val="ListParagraph"/>
              <w:ind w:firstLineChars="0" w:firstLine="0"/>
            </w:pPr>
            <w:r>
              <w:rPr>
                <w:rFonts w:hint="eastAsia"/>
              </w:rPr>
              <w:t>-</w:t>
            </w:r>
          </w:p>
        </w:tc>
        <w:tc>
          <w:tcPr>
            <w:tcW w:w="1276" w:type="dxa"/>
          </w:tcPr>
          <w:p w14:paraId="79F26C37" w14:textId="77777777" w:rsidR="00523CE6" w:rsidRDefault="00523CE6" w:rsidP="007527B3">
            <w:pPr>
              <w:pStyle w:val="ListParagraph"/>
              <w:ind w:firstLineChars="0" w:firstLine="0"/>
            </w:pPr>
            <w:r>
              <w:rPr>
                <w:rFonts w:hint="eastAsia"/>
              </w:rPr>
              <w:t>bb</w:t>
            </w:r>
          </w:p>
        </w:tc>
        <w:tc>
          <w:tcPr>
            <w:tcW w:w="2772" w:type="dxa"/>
          </w:tcPr>
          <w:p w14:paraId="642E7E74" w14:textId="77777777" w:rsidR="00523CE6" w:rsidRDefault="00523CE6" w:rsidP="00523CE6">
            <w:pPr>
              <w:pStyle w:val="ListParagraph"/>
              <w:ind w:firstLineChars="0" w:firstLine="0"/>
            </w:pPr>
            <w:r>
              <w:rPr>
                <w:rFonts w:hint="eastAsia"/>
              </w:rPr>
              <w:t>-</w:t>
            </w:r>
          </w:p>
        </w:tc>
      </w:tr>
      <w:tr w:rsidR="00523CE6" w14:paraId="41BE8515" w14:textId="77777777" w:rsidTr="00523CE6">
        <w:tc>
          <w:tcPr>
            <w:tcW w:w="1336" w:type="dxa"/>
          </w:tcPr>
          <w:p w14:paraId="7045C28B" w14:textId="77777777" w:rsidR="00523CE6" w:rsidRDefault="00523CE6" w:rsidP="007527B3">
            <w:pPr>
              <w:pStyle w:val="ListParagraph"/>
              <w:ind w:firstLineChars="0" w:firstLine="0"/>
            </w:pPr>
            <w:r>
              <w:rPr>
                <w:rFonts w:hint="eastAsia"/>
              </w:rPr>
              <w:t>d</w:t>
            </w:r>
          </w:p>
        </w:tc>
        <w:tc>
          <w:tcPr>
            <w:tcW w:w="1276" w:type="dxa"/>
          </w:tcPr>
          <w:p w14:paraId="3F453213" w14:textId="77777777" w:rsidR="00523CE6" w:rsidRDefault="00523CE6" w:rsidP="007527B3">
            <w:pPr>
              <w:pStyle w:val="ListParagraph"/>
              <w:ind w:firstLineChars="0" w:firstLine="0"/>
            </w:pPr>
            <w:r>
              <w:rPr>
                <w:rFonts w:hint="eastAsia"/>
              </w:rPr>
              <w:t>bbd</w:t>
            </w:r>
          </w:p>
        </w:tc>
        <w:tc>
          <w:tcPr>
            <w:tcW w:w="1276" w:type="dxa"/>
          </w:tcPr>
          <w:p w14:paraId="5C9EEC2D" w14:textId="77777777" w:rsidR="00523CE6" w:rsidRDefault="00523CE6" w:rsidP="007527B3">
            <w:pPr>
              <w:pStyle w:val="ListParagraph"/>
              <w:ind w:firstLineChars="0" w:firstLine="0"/>
            </w:pPr>
            <w:r>
              <w:rPr>
                <w:rFonts w:hint="eastAsia"/>
              </w:rPr>
              <w:t>BH</w:t>
            </w:r>
          </w:p>
        </w:tc>
        <w:tc>
          <w:tcPr>
            <w:tcW w:w="1276" w:type="dxa"/>
          </w:tcPr>
          <w:p w14:paraId="57D75C0E" w14:textId="77777777" w:rsidR="00523CE6" w:rsidRDefault="00523CE6" w:rsidP="007527B3">
            <w:pPr>
              <w:pStyle w:val="ListParagraph"/>
              <w:ind w:firstLineChars="0" w:firstLine="0"/>
            </w:pPr>
            <w:r>
              <w:rPr>
                <w:rFonts w:hint="eastAsia"/>
              </w:rPr>
              <w:t>d</w:t>
            </w:r>
          </w:p>
        </w:tc>
        <w:tc>
          <w:tcPr>
            <w:tcW w:w="2772" w:type="dxa"/>
          </w:tcPr>
          <w:p w14:paraId="7BF35987" w14:textId="77777777" w:rsidR="00523CE6" w:rsidRDefault="00523CE6" w:rsidP="00523CE6">
            <w:pPr>
              <w:pStyle w:val="ListParagraph"/>
              <w:ind w:firstLineChars="0" w:firstLine="0"/>
            </w:pPr>
            <w:r>
              <w:rPr>
                <w:rFonts w:hint="eastAsia"/>
              </w:rPr>
              <w:t>bbd</w:t>
            </w:r>
            <w:r>
              <w:t>&lt;CH&gt;</w:t>
            </w:r>
          </w:p>
        </w:tc>
      </w:tr>
      <w:tr w:rsidR="00523CE6" w14:paraId="7F15FD31" w14:textId="77777777" w:rsidTr="00523CE6">
        <w:tc>
          <w:tcPr>
            <w:tcW w:w="1336" w:type="dxa"/>
          </w:tcPr>
          <w:p w14:paraId="450445FA" w14:textId="77777777" w:rsidR="00523CE6" w:rsidRDefault="00523CE6" w:rsidP="007527B3">
            <w:pPr>
              <w:pStyle w:val="ListParagraph"/>
              <w:ind w:firstLineChars="0" w:firstLine="0"/>
            </w:pPr>
            <w:r>
              <w:rPr>
                <w:rFonts w:hint="eastAsia"/>
              </w:rPr>
              <w:t>-</w:t>
            </w:r>
          </w:p>
        </w:tc>
        <w:tc>
          <w:tcPr>
            <w:tcW w:w="1276" w:type="dxa"/>
          </w:tcPr>
          <w:p w14:paraId="4FFD6F5F" w14:textId="77777777" w:rsidR="00523CE6" w:rsidRDefault="00523CE6" w:rsidP="007527B3">
            <w:pPr>
              <w:pStyle w:val="ListParagraph"/>
              <w:ind w:firstLineChars="0" w:firstLine="0"/>
            </w:pPr>
            <w:r>
              <w:rPr>
                <w:rFonts w:hint="eastAsia"/>
              </w:rPr>
              <w:t>-</w:t>
            </w:r>
          </w:p>
        </w:tc>
        <w:tc>
          <w:tcPr>
            <w:tcW w:w="1276" w:type="dxa"/>
          </w:tcPr>
          <w:p w14:paraId="48A66A66" w14:textId="77777777" w:rsidR="00523CE6" w:rsidRDefault="00523CE6" w:rsidP="007527B3">
            <w:pPr>
              <w:pStyle w:val="ListParagraph"/>
              <w:ind w:firstLineChars="0" w:firstLine="0"/>
            </w:pPr>
            <w:r>
              <w:rPr>
                <w:rFonts w:hint="eastAsia"/>
              </w:rPr>
              <w:t>3H</w:t>
            </w:r>
          </w:p>
        </w:tc>
        <w:tc>
          <w:tcPr>
            <w:tcW w:w="1276" w:type="dxa"/>
          </w:tcPr>
          <w:p w14:paraId="334CB18F" w14:textId="77777777" w:rsidR="00523CE6" w:rsidRDefault="00523CE6" w:rsidP="007527B3">
            <w:pPr>
              <w:pStyle w:val="ListParagraph"/>
              <w:ind w:firstLineChars="0" w:firstLine="0"/>
            </w:pPr>
            <w:r>
              <w:rPr>
                <w:rFonts w:hint="eastAsia"/>
              </w:rPr>
              <w:t>-</w:t>
            </w:r>
          </w:p>
        </w:tc>
        <w:tc>
          <w:tcPr>
            <w:tcW w:w="2772" w:type="dxa"/>
          </w:tcPr>
          <w:p w14:paraId="20448102" w14:textId="77777777" w:rsidR="00523CE6" w:rsidRDefault="00523CE6" w:rsidP="00523CE6">
            <w:pPr>
              <w:pStyle w:val="ListParagraph"/>
              <w:ind w:firstLineChars="0" w:firstLine="0"/>
            </w:pPr>
            <w:r>
              <w:rPr>
                <w:rFonts w:hint="eastAsia"/>
              </w:rPr>
              <w:t>-</w:t>
            </w:r>
          </w:p>
        </w:tc>
      </w:tr>
      <w:tr w:rsidR="00523CE6" w14:paraId="06F13BA6" w14:textId="77777777" w:rsidTr="00523CE6">
        <w:tc>
          <w:tcPr>
            <w:tcW w:w="1336" w:type="dxa"/>
          </w:tcPr>
          <w:p w14:paraId="099F4E58" w14:textId="77777777" w:rsidR="00523CE6" w:rsidRDefault="00523CE6" w:rsidP="007527B3">
            <w:pPr>
              <w:pStyle w:val="ListParagraph"/>
              <w:ind w:firstLineChars="0" w:firstLine="0"/>
            </w:pPr>
            <w:r>
              <w:rPr>
                <w:rFonts w:hint="eastAsia"/>
              </w:rPr>
              <w:t>-</w:t>
            </w:r>
          </w:p>
        </w:tc>
        <w:tc>
          <w:tcPr>
            <w:tcW w:w="1276" w:type="dxa"/>
          </w:tcPr>
          <w:p w14:paraId="3F8D3E17" w14:textId="77777777" w:rsidR="00523CE6" w:rsidRDefault="00523CE6" w:rsidP="007527B3">
            <w:pPr>
              <w:pStyle w:val="ListParagraph"/>
              <w:ind w:firstLineChars="0" w:firstLine="0"/>
            </w:pPr>
            <w:r>
              <w:rPr>
                <w:rFonts w:hint="eastAsia"/>
              </w:rPr>
              <w:t>-</w:t>
            </w:r>
          </w:p>
        </w:tc>
        <w:tc>
          <w:tcPr>
            <w:tcW w:w="1276" w:type="dxa"/>
          </w:tcPr>
          <w:p w14:paraId="2893D412" w14:textId="77777777" w:rsidR="00523CE6" w:rsidRDefault="00523CE6" w:rsidP="007527B3">
            <w:pPr>
              <w:pStyle w:val="ListParagraph"/>
              <w:ind w:firstLineChars="0" w:firstLine="0"/>
            </w:pPr>
            <w:r>
              <w:rPr>
                <w:rFonts w:hint="eastAsia"/>
              </w:rPr>
              <w:t>5H</w:t>
            </w:r>
          </w:p>
        </w:tc>
        <w:tc>
          <w:tcPr>
            <w:tcW w:w="1276" w:type="dxa"/>
          </w:tcPr>
          <w:p w14:paraId="4A3B769A" w14:textId="77777777" w:rsidR="00523CE6" w:rsidRDefault="00523CE6" w:rsidP="007527B3">
            <w:pPr>
              <w:pStyle w:val="ListParagraph"/>
              <w:ind w:firstLineChars="0" w:firstLine="0"/>
            </w:pPr>
            <w:r>
              <w:rPr>
                <w:rFonts w:hint="eastAsia"/>
              </w:rPr>
              <w:t>-</w:t>
            </w:r>
          </w:p>
        </w:tc>
        <w:tc>
          <w:tcPr>
            <w:tcW w:w="2772" w:type="dxa"/>
          </w:tcPr>
          <w:p w14:paraId="6641D765" w14:textId="77777777" w:rsidR="00523CE6" w:rsidRDefault="00523CE6" w:rsidP="00523CE6">
            <w:pPr>
              <w:pStyle w:val="ListParagraph"/>
              <w:ind w:firstLineChars="0" w:firstLine="0"/>
            </w:pPr>
            <w:r>
              <w:rPr>
                <w:rFonts w:hint="eastAsia"/>
              </w:rPr>
              <w:t>-</w:t>
            </w:r>
          </w:p>
        </w:tc>
      </w:tr>
    </w:tbl>
    <w:p w14:paraId="6F8A0FBE" w14:textId="77777777" w:rsidR="00523CE6" w:rsidRPr="00FB6EC1" w:rsidRDefault="003D6F7B" w:rsidP="007527B3">
      <w:pPr>
        <w:pStyle w:val="ListParagraph"/>
        <w:ind w:left="360" w:firstLineChars="0" w:firstLine="0"/>
      </w:pPr>
      <w:r>
        <w:rPr>
          <w:rFonts w:hint="eastAsia"/>
        </w:rPr>
        <w:t>编码</w:t>
      </w:r>
      <w:r>
        <w:t>结果：</w:t>
      </w:r>
      <w:r>
        <w:rPr>
          <w:rFonts w:hint="eastAsia"/>
        </w:rPr>
        <w:t>4001271B35</w:t>
      </w:r>
    </w:p>
    <w:p w14:paraId="1E8ACDF5" w14:textId="77777777" w:rsidR="00A55D7F" w:rsidRDefault="00A55D7F" w:rsidP="009B4138">
      <w:pPr>
        <w:pStyle w:val="ListParagraph"/>
        <w:numPr>
          <w:ilvl w:val="0"/>
          <w:numId w:val="7"/>
        </w:numPr>
        <w:ind w:firstLineChars="0"/>
      </w:pPr>
      <w:r>
        <w:rPr>
          <w:rFonts w:hint="eastAsia"/>
        </w:rPr>
        <w:t>JPEG</w:t>
      </w:r>
      <w:r>
        <w:t>2000</w:t>
      </w:r>
      <w:r>
        <w:rPr>
          <w:rFonts w:hint="eastAsia"/>
        </w:rPr>
        <w:t>编码</w:t>
      </w:r>
    </w:p>
    <w:p w14:paraId="4E0BF310" w14:textId="77777777" w:rsidR="00375CC3" w:rsidRDefault="00375CC3" w:rsidP="0068555E">
      <w:r w:rsidRPr="00375CC3">
        <w:t>JPEG</w:t>
      </w:r>
      <w:r w:rsidRPr="00375CC3">
        <w:rPr>
          <w:rFonts w:hint="eastAsia"/>
        </w:rPr>
        <w:t>是一种有损压缩，即在压缩过程中会丢失数据，每对图像进行一次</w:t>
      </w:r>
      <w:r w:rsidRPr="00375CC3">
        <w:t>JPEG</w:t>
      </w:r>
      <w:r w:rsidRPr="00375CC3">
        <w:rPr>
          <w:rFonts w:hint="eastAsia"/>
        </w:rPr>
        <w:t>编码，图像就会被重复压缩一次，损失会有所增加。</w:t>
      </w:r>
    </w:p>
    <w:p w14:paraId="3B789C75" w14:textId="77777777" w:rsidR="009B4138" w:rsidRDefault="00420B3E" w:rsidP="0068555E">
      <w:r>
        <w:rPr>
          <w:rFonts w:hint="eastAsia"/>
        </w:rPr>
        <w:t>核心</w:t>
      </w:r>
      <w:r>
        <w:t>编码系统用</w:t>
      </w:r>
      <w:r>
        <w:rPr>
          <w:rFonts w:hint="eastAsia"/>
        </w:rPr>
        <w:t>DWT</w:t>
      </w:r>
      <w:r>
        <w:rPr>
          <w:rFonts w:hint="eastAsia"/>
        </w:rPr>
        <w:t>（离散</w:t>
      </w:r>
      <w:r>
        <w:t>小波变换</w:t>
      </w:r>
      <w:r>
        <w:rPr>
          <w:rFonts w:hint="eastAsia"/>
        </w:rPr>
        <w:t>）和</w:t>
      </w:r>
      <w:r>
        <w:t>最优</w:t>
      </w:r>
      <w:r>
        <w:rPr>
          <w:rFonts w:hint="eastAsia"/>
        </w:rPr>
        <w:t>截断</w:t>
      </w:r>
      <w:r>
        <w:t>嵌入式</w:t>
      </w:r>
      <w:r>
        <w:rPr>
          <w:rFonts w:hint="eastAsia"/>
        </w:rPr>
        <w:t>编码</w:t>
      </w:r>
      <w:r>
        <w:t>取代了</w:t>
      </w:r>
      <w:r>
        <w:rPr>
          <w:rFonts w:hint="eastAsia"/>
        </w:rPr>
        <w:t>JPEG</w:t>
      </w:r>
      <w:r>
        <w:rPr>
          <w:rFonts w:hint="eastAsia"/>
        </w:rPr>
        <w:t>基线</w:t>
      </w:r>
      <w:r>
        <w:t>编码系统中的离散余弦变换核哈夫曼编码。编码</w:t>
      </w:r>
      <w:r>
        <w:rPr>
          <w:rFonts w:hint="eastAsia"/>
        </w:rPr>
        <w:t>流程</w:t>
      </w:r>
      <w:r>
        <w:t>如下：首先对</w:t>
      </w:r>
      <w:r w:rsidRPr="0068555E">
        <w:rPr>
          <w:b/>
        </w:rPr>
        <w:t>预处理</w:t>
      </w:r>
      <w:r>
        <w:t>后的图像进行</w:t>
      </w:r>
      <w:r w:rsidRPr="0068555E">
        <w:rPr>
          <w:rFonts w:hint="eastAsia"/>
          <w:b/>
        </w:rPr>
        <w:t>DWT</w:t>
      </w:r>
      <w:r>
        <w:rPr>
          <w:rFonts w:hint="eastAsia"/>
        </w:rPr>
        <w:t>，</w:t>
      </w:r>
      <w:r>
        <w:t>在对变换后的小波系数进行</w:t>
      </w:r>
      <w:r w:rsidRPr="0068555E">
        <w:rPr>
          <w:b/>
        </w:rPr>
        <w:t>量化</w:t>
      </w:r>
      <w:r>
        <w:t>，然后对量化</w:t>
      </w:r>
      <w:r>
        <w:rPr>
          <w:rFonts w:hint="eastAsia"/>
        </w:rPr>
        <w:t>结果</w:t>
      </w:r>
      <w:r>
        <w:t>分块进行</w:t>
      </w:r>
      <w:r w:rsidRPr="0068555E">
        <w:rPr>
          <w:b/>
        </w:rPr>
        <w:t>嵌入式编码</w:t>
      </w:r>
      <w:r>
        <w:t>，最后依据率失真最优原则分层组织嵌入式位流，按照一定的码流格式打包输出。</w:t>
      </w:r>
    </w:p>
    <w:p w14:paraId="1D1700B5" w14:textId="77777777" w:rsidR="00A55D7F" w:rsidRDefault="0068555E" w:rsidP="00A55D7F">
      <w:r w:rsidRPr="0068555E">
        <w:rPr>
          <w:noProof/>
        </w:rPr>
        <w:drawing>
          <wp:inline distT="0" distB="0" distL="0" distR="0" wp14:anchorId="4D7F334B" wp14:editId="23DF9ED6">
            <wp:extent cx="5274310" cy="1529715"/>
            <wp:effectExtent l="0" t="0" r="2540" b="0"/>
            <wp:docPr id="90116" name="Picture 4"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 name="Picture 4" descr="1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29715"/>
                    </a:xfrm>
                    <a:prstGeom prst="rect">
                      <a:avLst/>
                    </a:prstGeom>
                    <a:noFill/>
                    <a:extLst/>
                  </pic:spPr>
                </pic:pic>
              </a:graphicData>
            </a:graphic>
          </wp:inline>
        </w:drawing>
      </w:r>
    </w:p>
    <w:p w14:paraId="1682EF2E" w14:textId="77777777" w:rsidR="009B72C5" w:rsidRDefault="009B72C5" w:rsidP="009B72C5">
      <w:pPr>
        <w:pStyle w:val="Heading2"/>
      </w:pPr>
      <w:r>
        <w:rPr>
          <w:rFonts w:hint="eastAsia"/>
        </w:rPr>
        <w:t>第</w:t>
      </w:r>
      <w:r>
        <w:t>十章</w:t>
      </w:r>
      <w:r>
        <w:rPr>
          <w:rFonts w:hint="eastAsia"/>
        </w:rPr>
        <w:t xml:space="preserve"> </w:t>
      </w:r>
      <w:r>
        <w:rPr>
          <w:rFonts w:hint="eastAsia"/>
        </w:rPr>
        <w:t>图像</w:t>
      </w:r>
      <w:r>
        <w:t>复原</w:t>
      </w:r>
    </w:p>
    <w:p w14:paraId="381E7FDE" w14:textId="77777777" w:rsidR="009B72C5" w:rsidRDefault="00A3577E" w:rsidP="009B72C5">
      <w:r>
        <w:rPr>
          <w:rFonts w:hint="eastAsia"/>
        </w:rPr>
        <w:t>图像</w:t>
      </w:r>
      <w:r>
        <w:t>复原的关键在于建立退化模型。</w:t>
      </w:r>
      <w:r w:rsidR="0090359E">
        <w:rPr>
          <w:rFonts w:hint="eastAsia"/>
        </w:rPr>
        <w:t>输入</w:t>
      </w:r>
      <w:r w:rsidR="0090359E">
        <w:t>图像</w:t>
      </w:r>
      <w:r w:rsidR="0090359E">
        <w:rPr>
          <w:rFonts w:hint="eastAsia"/>
        </w:rPr>
        <w:t>f(</w:t>
      </w:r>
      <w:proofErr w:type="spellStart"/>
      <w:r w:rsidR="0090359E">
        <w:t>x,y</w:t>
      </w:r>
      <w:proofErr w:type="spellEnd"/>
      <w:r w:rsidR="0090359E">
        <w:rPr>
          <w:rFonts w:hint="eastAsia"/>
        </w:rPr>
        <w:t>)</w:t>
      </w:r>
      <w:r w:rsidR="0090359E">
        <w:rPr>
          <w:rFonts w:hint="eastAsia"/>
        </w:rPr>
        <w:t>经过</w:t>
      </w:r>
      <w:r w:rsidR="0090359E">
        <w:t>某个退化系统后的输出是一幅退化</w:t>
      </w:r>
      <w:r w:rsidR="0090359E">
        <w:lastRenderedPageBreak/>
        <w:t>了的图像</w:t>
      </w:r>
      <w:r w:rsidR="0090359E">
        <w:rPr>
          <w:rFonts w:hint="eastAsia"/>
        </w:rPr>
        <w:t>。</w:t>
      </w:r>
      <w:r w:rsidR="0090359E">
        <w:t>原始</w:t>
      </w:r>
      <w:r w:rsidR="0090359E">
        <w:rPr>
          <w:rFonts w:hint="eastAsia"/>
        </w:rPr>
        <w:t>函数</w:t>
      </w:r>
      <w:r w:rsidR="0090359E">
        <w:t>经过一个退化算子或退化系统</w:t>
      </w:r>
      <w:r w:rsidR="0090359E">
        <w:rPr>
          <w:rFonts w:hint="eastAsia"/>
        </w:rPr>
        <w:t>H(</w:t>
      </w:r>
      <w:proofErr w:type="spellStart"/>
      <w:r w:rsidR="0090359E">
        <w:t>x,y</w:t>
      </w:r>
      <w:proofErr w:type="spellEnd"/>
      <w:r w:rsidR="0090359E">
        <w:rPr>
          <w:rFonts w:hint="eastAsia"/>
        </w:rPr>
        <w:t>)</w:t>
      </w:r>
      <w:r w:rsidR="0090359E">
        <w:rPr>
          <w:rFonts w:hint="eastAsia"/>
        </w:rPr>
        <w:t>的</w:t>
      </w:r>
      <w:r w:rsidR="0090359E">
        <w:t>作用，并且和</w:t>
      </w:r>
      <w:r w:rsidR="0090359E">
        <w:rPr>
          <w:rFonts w:hint="eastAsia"/>
        </w:rPr>
        <w:t>噪声</w:t>
      </w:r>
      <w:r w:rsidR="0090359E">
        <w:t>n(</w:t>
      </w:r>
      <w:proofErr w:type="spellStart"/>
      <w:r w:rsidR="0090359E">
        <w:t>x,y</w:t>
      </w:r>
      <w:proofErr w:type="spellEnd"/>
      <w:r w:rsidR="0090359E">
        <w:t>)</w:t>
      </w:r>
      <w:r w:rsidR="0090359E">
        <w:rPr>
          <w:rFonts w:hint="eastAsia"/>
        </w:rPr>
        <w:t>进行</w:t>
      </w:r>
      <w:r w:rsidR="0090359E">
        <w:t>叠加，</w:t>
      </w:r>
      <w:r w:rsidR="0090359E">
        <w:rPr>
          <w:rFonts w:hint="eastAsia"/>
        </w:rPr>
        <w:t>形成</w:t>
      </w:r>
      <w:r w:rsidR="0090359E">
        <w:t>退化后的图像</w:t>
      </w:r>
      <w:r w:rsidR="0090359E">
        <w:rPr>
          <w:rFonts w:hint="eastAsia"/>
        </w:rPr>
        <w:t>g(</w:t>
      </w:r>
      <w:proofErr w:type="spellStart"/>
      <w:r w:rsidR="0090359E">
        <w:t>x,y</w:t>
      </w:r>
      <w:proofErr w:type="spellEnd"/>
      <w:r w:rsidR="0090359E">
        <w:rPr>
          <w:rFonts w:hint="eastAsia"/>
        </w:rPr>
        <w:t>)</w:t>
      </w:r>
      <w:r w:rsidR="0090359E">
        <w:rPr>
          <w:rFonts w:hint="eastAsia"/>
        </w:rPr>
        <w:t>。</w:t>
      </w:r>
    </w:p>
    <w:p w14:paraId="051C3E6B" w14:textId="77777777" w:rsidR="0090359E" w:rsidRDefault="0090359E" w:rsidP="009B72C5">
      <w:r w:rsidRPr="0090359E">
        <w:rPr>
          <w:noProof/>
        </w:rPr>
        <w:drawing>
          <wp:inline distT="0" distB="0" distL="0" distR="0" wp14:anchorId="54DD425F" wp14:editId="47480D0E">
            <wp:extent cx="4850295" cy="831546"/>
            <wp:effectExtent l="0" t="0" r="7620" b="6985"/>
            <wp:docPr id="12292" name="Picture 4"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descr="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923" cy="833197"/>
                    </a:xfrm>
                    <a:prstGeom prst="rect">
                      <a:avLst/>
                    </a:prstGeom>
                    <a:noFill/>
                    <a:extLst/>
                  </pic:spPr>
                </pic:pic>
              </a:graphicData>
            </a:graphic>
          </wp:inline>
        </w:drawing>
      </w:r>
    </w:p>
    <w:p w14:paraId="27934F63" w14:textId="77777777" w:rsidR="00B15FDD" w:rsidRDefault="00B15FDD" w:rsidP="009B72C5">
      <w:r>
        <w:rPr>
          <w:rFonts w:hint="eastAsia"/>
        </w:rPr>
        <w:t>数字</w:t>
      </w:r>
      <w:r>
        <w:t>图像的恢复问题可以看作为根据退化图像</w:t>
      </w:r>
      <w:r>
        <w:rPr>
          <w:rFonts w:hint="eastAsia"/>
        </w:rPr>
        <w:t>g(</w:t>
      </w:r>
      <w:proofErr w:type="spellStart"/>
      <w:r>
        <w:t>x,y</w:t>
      </w:r>
      <w:proofErr w:type="spellEnd"/>
      <w:r>
        <w:rPr>
          <w:rFonts w:hint="eastAsia"/>
        </w:rPr>
        <w:t>)</w:t>
      </w:r>
      <w:r>
        <w:rPr>
          <w:rFonts w:hint="eastAsia"/>
        </w:rPr>
        <w:t>和</w:t>
      </w:r>
      <w:r>
        <w:t>退化算子</w:t>
      </w:r>
      <w:r>
        <w:rPr>
          <w:rFonts w:hint="eastAsia"/>
        </w:rPr>
        <w:t>H(</w:t>
      </w:r>
      <w:proofErr w:type="spellStart"/>
      <w:r>
        <w:t>x,y</w:t>
      </w:r>
      <w:proofErr w:type="spellEnd"/>
      <w:r>
        <w:rPr>
          <w:rFonts w:hint="eastAsia"/>
        </w:rPr>
        <w:t>)</w:t>
      </w:r>
      <w:r>
        <w:rPr>
          <w:rFonts w:hint="eastAsia"/>
        </w:rPr>
        <w:t>的</w:t>
      </w:r>
      <w:r>
        <w:t>形式，沿着反向过程去求解原始图像</w:t>
      </w:r>
      <w:r>
        <w:rPr>
          <w:rFonts w:hint="eastAsia"/>
        </w:rPr>
        <w:t>f(</w:t>
      </w:r>
      <w:proofErr w:type="spellStart"/>
      <w:r>
        <w:t>x,y</w:t>
      </w:r>
      <w:proofErr w:type="spellEnd"/>
      <w:r>
        <w:rPr>
          <w:rFonts w:hint="eastAsia"/>
        </w:rPr>
        <w:t>)</w:t>
      </w:r>
      <w:r>
        <w:rPr>
          <w:rFonts w:hint="eastAsia"/>
        </w:rPr>
        <w:t>，</w:t>
      </w:r>
      <w:r>
        <w:t>或者说是逆向寻找原始图像的最佳近似估计。</w:t>
      </w:r>
    </w:p>
    <w:p w14:paraId="59594B80" w14:textId="77777777" w:rsidR="00B15FDD" w:rsidRDefault="005D569D" w:rsidP="009B72C5">
      <w:r>
        <w:rPr>
          <w:rFonts w:hint="eastAsia"/>
        </w:rPr>
        <w:t>涛涛涛涛涛涛涛涛涛涛涛涛涛涛涛涛涛涛涛涛</w:t>
      </w:r>
      <w:r>
        <w:rPr>
          <w:rFonts w:hint="eastAsia"/>
        </w:rPr>
        <w:t xml:space="preserve">  </w:t>
      </w:r>
    </w:p>
    <w:p w14:paraId="51B252BA" w14:textId="77777777" w:rsidR="00B15FDD" w:rsidRDefault="00B15FDD" w:rsidP="009B72C5">
      <w:r>
        <w:rPr>
          <w:rFonts w:hint="eastAsia"/>
        </w:rPr>
        <w:t>矩阵形式</w:t>
      </w:r>
    </w:p>
    <w:p w14:paraId="411C929F" w14:textId="77777777" w:rsidR="00B15FDD" w:rsidRDefault="00B15FDD" w:rsidP="009B72C5">
      <w:pPr>
        <w:rPr>
          <w:b/>
          <w:i/>
        </w:rPr>
      </w:pPr>
      <w:r w:rsidRPr="00B15FDD">
        <w:rPr>
          <w:b/>
          <w:i/>
        </w:rPr>
        <w:t>g</w:t>
      </w:r>
      <w:r w:rsidRPr="00B15FDD">
        <w:rPr>
          <w:i/>
        </w:rPr>
        <w:t xml:space="preserve"> = </w:t>
      </w:r>
      <w:proofErr w:type="spellStart"/>
      <w:r w:rsidRPr="00B15FDD">
        <w:rPr>
          <w:b/>
          <w:i/>
        </w:rPr>
        <w:t>Hf</w:t>
      </w:r>
      <w:proofErr w:type="spellEnd"/>
      <w:r w:rsidRPr="00B15FDD">
        <w:rPr>
          <w:i/>
        </w:rPr>
        <w:t xml:space="preserve"> </w:t>
      </w:r>
      <w:r w:rsidR="00BB4D55">
        <w:rPr>
          <w:i/>
        </w:rPr>
        <w:t>(</w:t>
      </w:r>
      <w:r w:rsidRPr="00B15FDD">
        <w:rPr>
          <w:i/>
        </w:rPr>
        <w:t xml:space="preserve">+ </w:t>
      </w:r>
      <w:r w:rsidRPr="00B15FDD">
        <w:rPr>
          <w:b/>
          <w:i/>
        </w:rPr>
        <w:t>n</w:t>
      </w:r>
      <w:r w:rsidR="00BB4D55">
        <w:rPr>
          <w:b/>
          <w:i/>
        </w:rPr>
        <w:t>)</w:t>
      </w:r>
    </w:p>
    <w:p w14:paraId="0031AA91" w14:textId="77777777" w:rsidR="00D769F4" w:rsidRDefault="00D769F4" w:rsidP="009B72C5">
      <w:pPr>
        <w:rPr>
          <w:b/>
          <w:i/>
        </w:rPr>
      </w:pPr>
    </w:p>
    <w:p w14:paraId="0C693720" w14:textId="77777777" w:rsidR="00D769F4" w:rsidRDefault="00D769F4" w:rsidP="009B72C5">
      <w:r w:rsidRPr="00D769F4">
        <w:rPr>
          <w:rFonts w:hint="eastAsia"/>
        </w:rPr>
        <w:t>试述图像复原的基本过程及难点</w:t>
      </w:r>
    </w:p>
    <w:p w14:paraId="3B746DD1" w14:textId="77777777" w:rsidR="00D769F4" w:rsidRDefault="00D769F4" w:rsidP="009B72C5">
      <w:r>
        <w:rPr>
          <w:rFonts w:hint="eastAsia"/>
        </w:rPr>
        <w:t>找</w:t>
      </w:r>
      <w:r>
        <w:t>退化原因</w:t>
      </w:r>
      <w:r>
        <w:sym w:font="Wingdings" w:char="F0E0"/>
      </w:r>
      <w:r>
        <w:rPr>
          <w:rFonts w:hint="eastAsia"/>
        </w:rPr>
        <w:t>建立</w:t>
      </w:r>
      <w:r>
        <w:t>退化模型</w:t>
      </w:r>
      <w:r>
        <w:sym w:font="Wingdings" w:char="F0E0"/>
      </w:r>
      <w:r>
        <w:rPr>
          <w:rFonts w:hint="eastAsia"/>
        </w:rPr>
        <w:t>反向</w:t>
      </w:r>
      <w:r>
        <w:t>推演</w:t>
      </w:r>
      <w:r>
        <w:sym w:font="Wingdings" w:char="F0E0"/>
      </w:r>
      <w:r>
        <w:rPr>
          <w:rFonts w:hint="eastAsia"/>
        </w:rPr>
        <w:t>恢复</w:t>
      </w:r>
      <w:r>
        <w:t>图像</w:t>
      </w:r>
    </w:p>
    <w:p w14:paraId="7CA5ACB3" w14:textId="77777777" w:rsidR="00D769F4" w:rsidRDefault="00D769F4" w:rsidP="009B72C5">
      <w:r>
        <w:rPr>
          <w:rFonts w:hint="eastAsia"/>
        </w:rPr>
        <w:t>模型</w:t>
      </w:r>
      <w:r>
        <w:t>的选取</w:t>
      </w:r>
      <w:r>
        <w:rPr>
          <w:rFonts w:hint="eastAsia"/>
        </w:rPr>
        <w:t xml:space="preserve"> </w:t>
      </w:r>
      <w:r>
        <w:rPr>
          <w:rFonts w:hint="eastAsia"/>
        </w:rPr>
        <w:t>计算量</w:t>
      </w:r>
      <w:r>
        <w:t>庞大</w:t>
      </w:r>
    </w:p>
    <w:p w14:paraId="7ADF5260" w14:textId="77777777" w:rsidR="00B73074" w:rsidRDefault="00B73074" w:rsidP="009B72C5"/>
    <w:p w14:paraId="646816BF" w14:textId="77777777" w:rsidR="00B73074" w:rsidRDefault="00B73074" w:rsidP="009B72C5"/>
    <w:p w14:paraId="083D908E" w14:textId="77777777" w:rsidR="00B73074" w:rsidRPr="00B73074" w:rsidRDefault="00B73074" w:rsidP="009B72C5">
      <w:pPr>
        <w:rPr>
          <w:b/>
          <w:sz w:val="22"/>
        </w:rPr>
      </w:pPr>
      <w:r w:rsidRPr="00B73074">
        <w:rPr>
          <w:rFonts w:hint="eastAsia"/>
          <w:b/>
          <w:sz w:val="22"/>
          <w:highlight w:val="yellow"/>
        </w:rPr>
        <w:t>待</w:t>
      </w:r>
      <w:r w:rsidRPr="00B73074">
        <w:rPr>
          <w:b/>
          <w:sz w:val="22"/>
          <w:highlight w:val="yellow"/>
        </w:rPr>
        <w:t>总结问题：</w:t>
      </w:r>
    </w:p>
    <w:p w14:paraId="3CDF5208" w14:textId="77777777" w:rsidR="00B73074" w:rsidRDefault="00B73074" w:rsidP="009B72C5">
      <w:r>
        <w:rPr>
          <w:rFonts w:hint="eastAsia"/>
        </w:rPr>
        <w:t>几个</w:t>
      </w:r>
      <w:r>
        <w:t>算子</w:t>
      </w:r>
    </w:p>
    <w:p w14:paraId="5E5ACA75" w14:textId="77777777" w:rsidR="005D569D" w:rsidRDefault="005D569D" w:rsidP="009B72C5"/>
    <w:p w14:paraId="5C15C444" w14:textId="77777777" w:rsidR="005D569D" w:rsidRDefault="005D569D" w:rsidP="009B72C5">
      <w:r>
        <w:t>I</w:t>
      </w:r>
      <w:r>
        <w:rPr>
          <w:rFonts w:hint="eastAsia"/>
        </w:rPr>
        <w:t xml:space="preserve">nt </w:t>
      </w:r>
      <w:proofErr w:type="gramStart"/>
      <w:r>
        <w:t>nearest(</w:t>
      </w:r>
      <w:proofErr w:type="gramEnd"/>
      <w:r>
        <w:t xml:space="preserve">double </w:t>
      </w:r>
      <w:proofErr w:type="spellStart"/>
      <w:r>
        <w:t>b,int</w:t>
      </w:r>
      <w:proofErr w:type="spellEnd"/>
      <w:r>
        <w:t xml:space="preserve"> bb[n]){</w:t>
      </w:r>
    </w:p>
    <w:p w14:paraId="4A1755C5" w14:textId="77777777" w:rsidR="008D75C9" w:rsidRDefault="005D569D" w:rsidP="009B72C5">
      <w:r>
        <w:tab/>
        <w:t>Int</w:t>
      </w:r>
      <w:r w:rsidR="008D75C9">
        <w:t xml:space="preserve"> result=</w:t>
      </w:r>
      <w:proofErr w:type="gramStart"/>
      <w:r w:rsidR="008D75C9">
        <w:t>bb[</w:t>
      </w:r>
      <w:proofErr w:type="gramEnd"/>
      <w:r w:rsidR="008D75C9">
        <w:t>0];</w:t>
      </w:r>
    </w:p>
    <w:p w14:paraId="7C424413" w14:textId="77777777" w:rsidR="005D569D" w:rsidRDefault="008D75C9" w:rsidP="009B72C5">
      <w:r>
        <w:tab/>
        <w:t>Int index;</w:t>
      </w:r>
      <w:r w:rsidR="005D569D">
        <w:tab/>
      </w:r>
    </w:p>
    <w:p w14:paraId="153A811E" w14:textId="77777777" w:rsidR="005D569D" w:rsidRDefault="005D569D" w:rsidP="009B72C5">
      <w:r>
        <w:tab/>
        <w:t xml:space="preserve">For </w:t>
      </w:r>
      <w:proofErr w:type="gramStart"/>
      <w:r>
        <w:t>bi :bb</w:t>
      </w:r>
      <w:proofErr w:type="gramEnd"/>
      <w:r>
        <w:t>[n]</w:t>
      </w:r>
    </w:p>
    <w:p w14:paraId="00782B40" w14:textId="77777777" w:rsidR="005D569D" w:rsidRDefault="008D75C9" w:rsidP="009B72C5">
      <w:r>
        <w:tab/>
        <w:t xml:space="preserve">   If(result&gt;bi-b)</w:t>
      </w:r>
    </w:p>
    <w:p w14:paraId="1D1FF771" w14:textId="77777777" w:rsidR="008D75C9" w:rsidRDefault="008D75C9" w:rsidP="009B72C5">
      <w:r>
        <w:tab/>
      </w:r>
      <w:r>
        <w:tab/>
        <w:t>Result=bi-b;</w:t>
      </w:r>
    </w:p>
    <w:p w14:paraId="6E645E93" w14:textId="77777777" w:rsidR="005D569D" w:rsidRDefault="008D75C9" w:rsidP="009B72C5">
      <w:r>
        <w:tab/>
      </w:r>
      <w:r>
        <w:tab/>
        <w:t>Index=I;</w:t>
      </w:r>
    </w:p>
    <w:p w14:paraId="1B8D1F69" w14:textId="77777777" w:rsidR="008D75C9" w:rsidRDefault="008D75C9" w:rsidP="009B72C5">
      <w:r>
        <w:tab/>
        <w:t>Return I;</w:t>
      </w:r>
    </w:p>
    <w:p w14:paraId="0FFAAD87" w14:textId="77777777" w:rsidR="005D569D" w:rsidRDefault="005D569D" w:rsidP="009B72C5">
      <w:r>
        <w:t>}</w:t>
      </w:r>
    </w:p>
    <w:p w14:paraId="1EDFD83B" w14:textId="77777777" w:rsidR="005D569D" w:rsidRDefault="005D569D" w:rsidP="009B72C5">
      <w:r>
        <w:t xml:space="preserve">Void </w:t>
      </w:r>
      <w:proofErr w:type="spellStart"/>
      <w:r>
        <w:t>HoughTransform</w:t>
      </w:r>
      <w:proofErr w:type="spellEnd"/>
      <w:r>
        <w:t xml:space="preserve"> ()</w:t>
      </w:r>
    </w:p>
    <w:p w14:paraId="0C770E27" w14:textId="77777777" w:rsidR="005D569D" w:rsidRDefault="005D569D" w:rsidP="009B72C5">
      <w:r>
        <w:t>{</w:t>
      </w:r>
    </w:p>
    <w:p w14:paraId="4E66A2EB" w14:textId="77777777" w:rsidR="005D569D" w:rsidRDefault="005D569D" w:rsidP="009B72C5">
      <w:r>
        <w:tab/>
        <w:t>Int a[m];</w:t>
      </w:r>
    </w:p>
    <w:p w14:paraId="5284E66A" w14:textId="77777777" w:rsidR="005D569D" w:rsidRDefault="005D569D" w:rsidP="009B72C5">
      <w:r>
        <w:tab/>
        <w:t>Int b[n];</w:t>
      </w:r>
    </w:p>
    <w:p w14:paraId="4F885091" w14:textId="77777777" w:rsidR="005D569D" w:rsidRDefault="005D569D" w:rsidP="009B72C5">
      <w:r>
        <w:tab/>
        <w:t>Int A[m][n];</w:t>
      </w:r>
    </w:p>
    <w:p w14:paraId="3B879F45" w14:textId="77777777" w:rsidR="005D569D" w:rsidRDefault="005D569D" w:rsidP="009B72C5">
      <w:r>
        <w:tab/>
        <w:t>Int position[x][y];</w:t>
      </w:r>
    </w:p>
    <w:p w14:paraId="5CF5F6AD" w14:textId="77777777" w:rsidR="005D569D" w:rsidRDefault="005D569D" w:rsidP="009B72C5">
      <w:r>
        <w:tab/>
        <w:t xml:space="preserve">For </w:t>
      </w:r>
      <w:r>
        <w:tab/>
      </w:r>
      <w:proofErr w:type="spellStart"/>
      <w:proofErr w:type="gramStart"/>
      <w:r>
        <w:t>xk,yk</w:t>
      </w:r>
      <w:proofErr w:type="spellEnd"/>
      <w:proofErr w:type="gramEnd"/>
      <w:r>
        <w:t xml:space="preserve"> : position[x][y]</w:t>
      </w:r>
    </w:p>
    <w:p w14:paraId="6305382B" w14:textId="77777777" w:rsidR="005D569D" w:rsidRDefault="005D569D" w:rsidP="009B72C5">
      <w:r>
        <w:tab/>
      </w:r>
      <w:r>
        <w:tab/>
        <w:t xml:space="preserve">For </w:t>
      </w:r>
      <w:proofErr w:type="spellStart"/>
      <w:proofErr w:type="gramStart"/>
      <w:r>
        <w:t>ai</w:t>
      </w:r>
      <w:proofErr w:type="spellEnd"/>
      <w:r>
        <w:t xml:space="preserve"> :</w:t>
      </w:r>
      <w:proofErr w:type="gramEnd"/>
      <w:r>
        <w:t xml:space="preserve"> a[m]</w:t>
      </w:r>
    </w:p>
    <w:p w14:paraId="5A48A3FC" w14:textId="77777777" w:rsidR="005D569D" w:rsidRDefault="005D569D" w:rsidP="009B72C5">
      <w:r>
        <w:tab/>
      </w:r>
      <w:r>
        <w:tab/>
      </w:r>
      <w:r>
        <w:tab/>
        <w:t xml:space="preserve">Double </w:t>
      </w:r>
      <w:proofErr w:type="spellStart"/>
      <w:r>
        <w:t>b_cal</w:t>
      </w:r>
      <w:proofErr w:type="spellEnd"/>
      <w:r>
        <w:t xml:space="preserve"> = -</w:t>
      </w:r>
      <w:proofErr w:type="spellStart"/>
      <w:r>
        <w:t>aixk</w:t>
      </w:r>
      <w:proofErr w:type="spellEnd"/>
      <w:r>
        <w:t xml:space="preserve"> + </w:t>
      </w:r>
      <w:proofErr w:type="spellStart"/>
      <w:r>
        <w:t>yk</w:t>
      </w:r>
      <w:proofErr w:type="spellEnd"/>
      <w:r>
        <w:t>;</w:t>
      </w:r>
    </w:p>
    <w:p w14:paraId="2FC7D6A3" w14:textId="77777777" w:rsidR="005D569D" w:rsidRDefault="005D569D" w:rsidP="009B72C5">
      <w:r>
        <w:tab/>
      </w:r>
      <w:r>
        <w:tab/>
      </w:r>
      <w:r>
        <w:tab/>
      </w:r>
      <w:r w:rsidR="008D75C9">
        <w:t xml:space="preserve">Int </w:t>
      </w:r>
      <w:proofErr w:type="spellStart"/>
      <w:r w:rsidR="008D75C9">
        <w:t>b_pos</w:t>
      </w:r>
      <w:proofErr w:type="spellEnd"/>
      <w:r w:rsidR="008D75C9">
        <w:t>=</w:t>
      </w:r>
      <w:proofErr w:type="spellStart"/>
      <w:r w:rsidR="008D75C9">
        <w:t>nearst</w:t>
      </w:r>
      <w:proofErr w:type="spellEnd"/>
      <w:r w:rsidR="008D75C9">
        <w:t>(</w:t>
      </w:r>
      <w:proofErr w:type="spellStart"/>
      <w:r w:rsidR="008D75C9">
        <w:t>b_</w:t>
      </w:r>
      <w:proofErr w:type="gramStart"/>
      <w:r w:rsidR="008D75C9">
        <w:t>cal,b</w:t>
      </w:r>
      <w:proofErr w:type="spellEnd"/>
      <w:proofErr w:type="gramEnd"/>
      <w:r w:rsidR="008D75C9">
        <w:t>[]);</w:t>
      </w:r>
    </w:p>
    <w:p w14:paraId="2081E7C2" w14:textId="77777777" w:rsidR="008D75C9" w:rsidRDefault="008D75C9" w:rsidP="009B72C5">
      <w:r>
        <w:tab/>
      </w:r>
      <w:r>
        <w:tab/>
      </w:r>
      <w:r>
        <w:tab/>
        <w:t>A[</w:t>
      </w:r>
      <w:proofErr w:type="spellStart"/>
      <w:r>
        <w:t>i</w:t>
      </w:r>
      <w:proofErr w:type="spellEnd"/>
      <w:r>
        <w:t>][</w:t>
      </w:r>
      <w:proofErr w:type="spellStart"/>
      <w:r>
        <w:t>b_</w:t>
      </w:r>
      <w:proofErr w:type="gramStart"/>
      <w:r>
        <w:t>pos</w:t>
      </w:r>
      <w:proofErr w:type="spellEnd"/>
      <w:r>
        <w:t>]+</w:t>
      </w:r>
      <w:proofErr w:type="gramEnd"/>
      <w:r>
        <w:t>+;</w:t>
      </w:r>
    </w:p>
    <w:p w14:paraId="32A4CE53" w14:textId="77777777" w:rsidR="008D75C9" w:rsidRDefault="008D75C9" w:rsidP="009B72C5">
      <w:r>
        <w:t xml:space="preserve">   Int </w:t>
      </w:r>
      <w:proofErr w:type="spellStart"/>
      <w:proofErr w:type="gramStart"/>
      <w:r>
        <w:t>resultPos</w:t>
      </w:r>
      <w:proofErr w:type="spellEnd"/>
      <w:r>
        <w:t>[</w:t>
      </w:r>
      <w:proofErr w:type="gramEnd"/>
      <w:r>
        <w:t xml:space="preserve">]= </w:t>
      </w:r>
      <w:proofErr w:type="spellStart"/>
      <w:r>
        <w:t>A.Index</w:t>
      </w:r>
      <w:proofErr w:type="spellEnd"/>
      <w:r>
        <w:t>(max(A));</w:t>
      </w:r>
    </w:p>
    <w:p w14:paraId="778C1F9D" w14:textId="77777777" w:rsidR="008D75C9" w:rsidRDefault="008D75C9" w:rsidP="009B72C5">
      <w:r>
        <w:tab/>
        <w:t xml:space="preserve">Return </w:t>
      </w:r>
      <w:proofErr w:type="spellStart"/>
      <w:r>
        <w:t>resultPos</w:t>
      </w:r>
      <w:proofErr w:type="spellEnd"/>
      <w:r>
        <w:t xml:space="preserve">; </w:t>
      </w:r>
    </w:p>
    <w:p w14:paraId="55A5C597" w14:textId="77777777" w:rsidR="005D569D" w:rsidRDefault="005D569D" w:rsidP="009B72C5">
      <w:r>
        <w:t>}</w:t>
      </w:r>
    </w:p>
    <w:p w14:paraId="539A1FED" w14:textId="77777777" w:rsidR="00322858" w:rsidRDefault="00322858" w:rsidP="009B72C5"/>
    <w:p w14:paraId="5AC79A6B" w14:textId="77777777" w:rsidR="00322858" w:rsidRDefault="00322858" w:rsidP="009B72C5"/>
    <w:p w14:paraId="367BD41D" w14:textId="77777777" w:rsidR="00322858" w:rsidRDefault="00322858" w:rsidP="009B72C5">
      <w:r>
        <w:rPr>
          <w:rFonts w:hint="eastAsia"/>
        </w:rPr>
        <w:t>香农</w:t>
      </w:r>
      <w:r>
        <w:rPr>
          <w:rFonts w:hint="eastAsia"/>
        </w:rPr>
        <w:t>-</w:t>
      </w:r>
      <w:r>
        <w:rPr>
          <w:rFonts w:hint="eastAsia"/>
        </w:rPr>
        <w:t>范诺编码</w:t>
      </w:r>
    </w:p>
    <w:p w14:paraId="47851CD3" w14:textId="77777777" w:rsidR="00322858" w:rsidRDefault="00322858" w:rsidP="009B72C5"/>
    <w:p w14:paraId="58AF9EA5" w14:textId="77777777" w:rsidR="00322858" w:rsidRDefault="00322858" w:rsidP="009B72C5">
      <w:r>
        <w:t xml:space="preserve">void </w:t>
      </w:r>
      <w:proofErr w:type="spellStart"/>
      <w:proofErr w:type="gramStart"/>
      <w:r>
        <w:t>calCode</w:t>
      </w:r>
      <w:proofErr w:type="spellEnd"/>
      <w:r>
        <w:t>(</w:t>
      </w:r>
      <w:proofErr w:type="gramEnd"/>
      <w:r>
        <w:t>double A[],int n)</w:t>
      </w:r>
    </w:p>
    <w:p w14:paraId="64661188" w14:textId="77777777" w:rsidR="00322858" w:rsidRDefault="00322858" w:rsidP="009B72C5">
      <w:r>
        <w:t>{</w:t>
      </w:r>
    </w:p>
    <w:p w14:paraId="3ABB7655" w14:textId="77777777" w:rsidR="00322858" w:rsidRDefault="00322858" w:rsidP="009B72C5">
      <w:r>
        <w:tab/>
        <w:t>Int B[n];</w:t>
      </w:r>
    </w:p>
    <w:p w14:paraId="44B7723F" w14:textId="77777777" w:rsidR="00322858" w:rsidRDefault="00322858" w:rsidP="009B72C5">
      <w:r>
        <w:tab/>
        <w:t>string C[n];</w:t>
      </w:r>
    </w:p>
    <w:p w14:paraId="4CA6ACC8" w14:textId="77777777" w:rsidR="00322858" w:rsidRDefault="00322858" w:rsidP="009B72C5">
      <w:r>
        <w:tab/>
        <w:t>A=Sort(A);</w:t>
      </w:r>
    </w:p>
    <w:p w14:paraId="313F62F4" w14:textId="77777777" w:rsidR="00322858" w:rsidRDefault="00322858" w:rsidP="009B72C5">
      <w:r>
        <w:tab/>
      </w:r>
      <w:proofErr w:type="spellStart"/>
      <w:r>
        <w:t>Cur_sum</w:t>
      </w:r>
      <w:proofErr w:type="spellEnd"/>
      <w:r>
        <w:t>=0;</w:t>
      </w:r>
    </w:p>
    <w:p w14:paraId="67C3EC80" w14:textId="77777777" w:rsidR="00322858" w:rsidRDefault="00322858" w:rsidP="009B72C5">
      <w:r>
        <w:tab/>
        <w:t xml:space="preserve">For </w:t>
      </w:r>
      <w:proofErr w:type="spellStart"/>
      <w:r>
        <w:t>each_element</w:t>
      </w:r>
      <w:proofErr w:type="spellEnd"/>
      <w:r>
        <w:t xml:space="preserve"> in A:</w:t>
      </w:r>
    </w:p>
    <w:p w14:paraId="6254DDBD" w14:textId="77777777" w:rsidR="00322858" w:rsidRDefault="00322858" w:rsidP="009B72C5">
      <w:r>
        <w:tab/>
      </w:r>
      <w:r>
        <w:tab/>
        <w:t>B[</w:t>
      </w:r>
      <w:proofErr w:type="spellStart"/>
      <w:r>
        <w:t>i</w:t>
      </w:r>
      <w:proofErr w:type="spellEnd"/>
      <w:r>
        <w:t>]=rou</w:t>
      </w:r>
      <w:r>
        <w:rPr>
          <w:rFonts w:hint="eastAsia"/>
        </w:rPr>
        <w:t>nd</w:t>
      </w:r>
      <w:r>
        <w:t xml:space="preserve"> </w:t>
      </w:r>
      <w:proofErr w:type="gramStart"/>
      <w:r>
        <w:rPr>
          <w:rFonts w:hint="eastAsia"/>
        </w:rPr>
        <w:t>(</w:t>
      </w:r>
      <w:r>
        <w:t xml:space="preserve"> log</w:t>
      </w:r>
      <w:proofErr w:type="gramEnd"/>
      <w:r>
        <w:t>2(</w:t>
      </w:r>
      <w:proofErr w:type="spellStart"/>
      <w:r>
        <w:t>each_element</w:t>
      </w:r>
      <w:proofErr w:type="spellEnd"/>
      <w:r>
        <w:t>) )</w:t>
      </w:r>
    </w:p>
    <w:p w14:paraId="6CCB836F" w14:textId="77777777" w:rsidR="00322858" w:rsidRDefault="00322858" w:rsidP="009B72C5">
      <w:r>
        <w:tab/>
      </w:r>
      <w:r>
        <w:tab/>
        <w:t>If(</w:t>
      </w:r>
      <w:proofErr w:type="spellStart"/>
      <w:r>
        <w:t>i</w:t>
      </w:r>
      <w:proofErr w:type="spellEnd"/>
      <w:r>
        <w:t>==0)</w:t>
      </w:r>
    </w:p>
    <w:p w14:paraId="567E291E" w14:textId="77777777" w:rsidR="00322858" w:rsidRDefault="00322858" w:rsidP="009B72C5">
      <w:r>
        <w:tab/>
      </w:r>
      <w:r>
        <w:tab/>
      </w:r>
      <w:r>
        <w:tab/>
        <w:t>C[</w:t>
      </w:r>
      <w:proofErr w:type="spellStart"/>
      <w:r>
        <w:t>i</w:t>
      </w:r>
      <w:proofErr w:type="spellEnd"/>
      <w:r>
        <w:t>]=0</w:t>
      </w:r>
    </w:p>
    <w:p w14:paraId="40FC3E0A" w14:textId="77777777" w:rsidR="00322858" w:rsidRDefault="00322858" w:rsidP="009B72C5">
      <w:r>
        <w:tab/>
      </w:r>
      <w:r>
        <w:tab/>
      </w:r>
      <w:r>
        <w:tab/>
        <w:t>continue</w:t>
      </w:r>
    </w:p>
    <w:p w14:paraId="27E4CCD1" w14:textId="77777777" w:rsidR="00322858" w:rsidRDefault="00322858" w:rsidP="009B72C5">
      <w:r>
        <w:tab/>
      </w:r>
      <w:r>
        <w:tab/>
      </w:r>
      <w:proofErr w:type="spellStart"/>
      <w:r>
        <w:t>Cur_sum</w:t>
      </w:r>
      <w:proofErr w:type="spellEnd"/>
      <w:r>
        <w:t>+=B[i-1];</w:t>
      </w:r>
    </w:p>
    <w:p w14:paraId="0F9236D6" w14:textId="77777777" w:rsidR="00322858" w:rsidRDefault="00322858" w:rsidP="009B72C5">
      <w:r>
        <w:tab/>
      </w:r>
      <w:r>
        <w:tab/>
        <w:t xml:space="preserve">String </w:t>
      </w:r>
      <w:proofErr w:type="spellStart"/>
      <w:r>
        <w:t>binary_num</w:t>
      </w:r>
      <w:proofErr w:type="spellEnd"/>
      <w:r>
        <w:t>=</w:t>
      </w:r>
      <w:proofErr w:type="spellStart"/>
      <w:r>
        <w:t>decToBinary</w:t>
      </w:r>
      <w:proofErr w:type="spellEnd"/>
      <w:r>
        <w:t>(</w:t>
      </w:r>
      <w:proofErr w:type="spellStart"/>
      <w:r>
        <w:t>cur_sum</w:t>
      </w:r>
      <w:proofErr w:type="spellEnd"/>
      <w:r>
        <w:t>);</w:t>
      </w:r>
    </w:p>
    <w:p w14:paraId="774E5919" w14:textId="77777777" w:rsidR="00322858" w:rsidRDefault="00322858" w:rsidP="009B72C5">
      <w:r>
        <w:tab/>
      </w:r>
      <w:r>
        <w:tab/>
      </w:r>
      <w:proofErr w:type="spellStart"/>
      <w:r>
        <w:t>Binary_num</w:t>
      </w:r>
      <w:proofErr w:type="spellEnd"/>
      <w:r w:rsidR="00F67E05">
        <w:t>=</w:t>
      </w:r>
      <w:proofErr w:type="spellStart"/>
      <w:r w:rsidR="00F67E05">
        <w:t>Binary_num</w:t>
      </w:r>
      <w:proofErr w:type="spellEnd"/>
      <w:r w:rsidR="00F67E05">
        <w:t>[</w:t>
      </w:r>
      <w:proofErr w:type="gramStart"/>
      <w:r w:rsidR="00F67E05">
        <w:t>0:B</w:t>
      </w:r>
      <w:proofErr w:type="gramEnd"/>
      <w:r w:rsidR="00F67E05">
        <w:t>[</w:t>
      </w:r>
      <w:proofErr w:type="spellStart"/>
      <w:r w:rsidR="00F67E05">
        <w:t>i</w:t>
      </w:r>
      <w:proofErr w:type="spellEnd"/>
      <w:r w:rsidR="00F67E05">
        <w:t>]];</w:t>
      </w:r>
    </w:p>
    <w:p w14:paraId="13BD1E7A" w14:textId="77777777" w:rsidR="00322858" w:rsidRDefault="00F67E05" w:rsidP="009B72C5">
      <w:r>
        <w:tab/>
      </w:r>
      <w:r>
        <w:tab/>
      </w:r>
      <w:r>
        <w:rPr>
          <w:rFonts w:hint="eastAsia"/>
        </w:rPr>
        <w:t>C[</w:t>
      </w:r>
      <w:proofErr w:type="spellStart"/>
      <w:r>
        <w:t>i</w:t>
      </w:r>
      <w:proofErr w:type="spellEnd"/>
      <w:r>
        <w:rPr>
          <w:rFonts w:hint="eastAsia"/>
        </w:rPr>
        <w:t>]</w:t>
      </w:r>
      <w:r>
        <w:t>=</w:t>
      </w:r>
      <w:proofErr w:type="spellStart"/>
      <w:r>
        <w:t>Binary_num</w:t>
      </w:r>
      <w:proofErr w:type="spellEnd"/>
      <w:r>
        <w:t>;</w:t>
      </w:r>
      <w:r w:rsidR="00322858">
        <w:tab/>
      </w:r>
      <w:r w:rsidR="00322858">
        <w:tab/>
      </w:r>
    </w:p>
    <w:p w14:paraId="5946F4AD" w14:textId="77777777" w:rsidR="00322858" w:rsidRDefault="00322858" w:rsidP="009B72C5">
      <w:r>
        <w:t>}</w:t>
      </w:r>
    </w:p>
    <w:p w14:paraId="12258032" w14:textId="77777777" w:rsidR="00F67E05" w:rsidRDefault="00F67E05" w:rsidP="009B72C5"/>
    <w:p w14:paraId="43B3AE7E" w14:textId="77777777" w:rsidR="00F67E05" w:rsidRPr="00D769F4" w:rsidRDefault="00F67E05" w:rsidP="009B72C5">
      <w:proofErr w:type="spellStart"/>
      <w:r>
        <w:t>LZW</w:t>
      </w:r>
      <w:r w:rsidR="00230B0F">
        <w:t>gf</w:t>
      </w:r>
      <w:proofErr w:type="spellEnd"/>
      <w:r w:rsidR="00825005">
        <w:t xml:space="preserve">   </w:t>
      </w:r>
    </w:p>
    <w:sectPr w:rsidR="00F67E05" w:rsidRPr="00D76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BA38B" w14:textId="77777777" w:rsidR="00D47274" w:rsidRDefault="00D47274" w:rsidP="00604D4F">
      <w:r>
        <w:separator/>
      </w:r>
    </w:p>
  </w:endnote>
  <w:endnote w:type="continuationSeparator" w:id="0">
    <w:p w14:paraId="15394EB7" w14:textId="77777777" w:rsidR="00D47274" w:rsidRDefault="00D47274" w:rsidP="0060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F6F69" w14:textId="77777777" w:rsidR="00D47274" w:rsidRDefault="00D47274" w:rsidP="00604D4F">
      <w:r>
        <w:separator/>
      </w:r>
    </w:p>
  </w:footnote>
  <w:footnote w:type="continuationSeparator" w:id="0">
    <w:p w14:paraId="0B5C5DA0" w14:textId="77777777" w:rsidR="00D47274" w:rsidRDefault="00D47274" w:rsidP="00604D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A1C13"/>
    <w:multiLevelType w:val="hybridMultilevel"/>
    <w:tmpl w:val="DC14A930"/>
    <w:lvl w:ilvl="0" w:tplc="5EE286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EF6158"/>
    <w:multiLevelType w:val="hybridMultilevel"/>
    <w:tmpl w:val="EC94A356"/>
    <w:lvl w:ilvl="0" w:tplc="09182E98">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6C526B"/>
    <w:multiLevelType w:val="hybridMultilevel"/>
    <w:tmpl w:val="BAF01690"/>
    <w:lvl w:ilvl="0" w:tplc="40021DC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3F93B3E"/>
    <w:multiLevelType w:val="hybridMultilevel"/>
    <w:tmpl w:val="E1507A6C"/>
    <w:lvl w:ilvl="0" w:tplc="E230D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0D05D0"/>
    <w:multiLevelType w:val="hybridMultilevel"/>
    <w:tmpl w:val="9B3CE38A"/>
    <w:lvl w:ilvl="0" w:tplc="0C824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6B041D"/>
    <w:multiLevelType w:val="hybridMultilevel"/>
    <w:tmpl w:val="4042B748"/>
    <w:lvl w:ilvl="0" w:tplc="7F0693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834F2E"/>
    <w:multiLevelType w:val="hybridMultilevel"/>
    <w:tmpl w:val="6DD4D2CA"/>
    <w:lvl w:ilvl="0" w:tplc="9DF42D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X">
    <w15:presenceInfo w15:providerId="None" w15:userId="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A9"/>
    <w:rsid w:val="00016FB6"/>
    <w:rsid w:val="000279DB"/>
    <w:rsid w:val="00036783"/>
    <w:rsid w:val="00041A40"/>
    <w:rsid w:val="00094AE2"/>
    <w:rsid w:val="0009652E"/>
    <w:rsid w:val="000A4FF6"/>
    <w:rsid w:val="000B7CB2"/>
    <w:rsid w:val="000D3E43"/>
    <w:rsid w:val="000E2A64"/>
    <w:rsid w:val="000E2AE6"/>
    <w:rsid w:val="000F0D90"/>
    <w:rsid w:val="001012B7"/>
    <w:rsid w:val="001036F4"/>
    <w:rsid w:val="00103E41"/>
    <w:rsid w:val="00106872"/>
    <w:rsid w:val="00115A34"/>
    <w:rsid w:val="00131845"/>
    <w:rsid w:val="00150FC8"/>
    <w:rsid w:val="001522C1"/>
    <w:rsid w:val="00171029"/>
    <w:rsid w:val="001B67AA"/>
    <w:rsid w:val="001E6A84"/>
    <w:rsid w:val="001F0B4E"/>
    <w:rsid w:val="001F56F7"/>
    <w:rsid w:val="00207013"/>
    <w:rsid w:val="00230B0F"/>
    <w:rsid w:val="00235A86"/>
    <w:rsid w:val="00236598"/>
    <w:rsid w:val="002368A4"/>
    <w:rsid w:val="00292481"/>
    <w:rsid w:val="0029331A"/>
    <w:rsid w:val="00296BF7"/>
    <w:rsid w:val="002A3272"/>
    <w:rsid w:val="002A4BE9"/>
    <w:rsid w:val="002A59EB"/>
    <w:rsid w:val="00303A75"/>
    <w:rsid w:val="00322858"/>
    <w:rsid w:val="00344FF9"/>
    <w:rsid w:val="003633EB"/>
    <w:rsid w:val="00363D86"/>
    <w:rsid w:val="00375CC3"/>
    <w:rsid w:val="003B7F8C"/>
    <w:rsid w:val="003D67E3"/>
    <w:rsid w:val="003D6F7B"/>
    <w:rsid w:val="00410E3B"/>
    <w:rsid w:val="00420B3E"/>
    <w:rsid w:val="00495C14"/>
    <w:rsid w:val="004F0F8A"/>
    <w:rsid w:val="005034B4"/>
    <w:rsid w:val="00516C5A"/>
    <w:rsid w:val="00523CE6"/>
    <w:rsid w:val="00587523"/>
    <w:rsid w:val="005B031A"/>
    <w:rsid w:val="005C12C3"/>
    <w:rsid w:val="005C4455"/>
    <w:rsid w:val="005C7F1F"/>
    <w:rsid w:val="005D569D"/>
    <w:rsid w:val="00604D4F"/>
    <w:rsid w:val="00604F8D"/>
    <w:rsid w:val="00663CF8"/>
    <w:rsid w:val="006661E3"/>
    <w:rsid w:val="00667649"/>
    <w:rsid w:val="0068555E"/>
    <w:rsid w:val="00693308"/>
    <w:rsid w:val="006A2E6D"/>
    <w:rsid w:val="006C375D"/>
    <w:rsid w:val="006D5907"/>
    <w:rsid w:val="006E56B0"/>
    <w:rsid w:val="00712D12"/>
    <w:rsid w:val="00736EF9"/>
    <w:rsid w:val="00736FD2"/>
    <w:rsid w:val="007527B3"/>
    <w:rsid w:val="00762E1A"/>
    <w:rsid w:val="00765850"/>
    <w:rsid w:val="0079243B"/>
    <w:rsid w:val="00792EE3"/>
    <w:rsid w:val="007B00DD"/>
    <w:rsid w:val="007D0669"/>
    <w:rsid w:val="007D22D1"/>
    <w:rsid w:val="007D33ED"/>
    <w:rsid w:val="007E4B57"/>
    <w:rsid w:val="007F15AC"/>
    <w:rsid w:val="007F422C"/>
    <w:rsid w:val="00821A65"/>
    <w:rsid w:val="00825005"/>
    <w:rsid w:val="00825DE3"/>
    <w:rsid w:val="0085106A"/>
    <w:rsid w:val="00894716"/>
    <w:rsid w:val="008B27A9"/>
    <w:rsid w:val="008D75C9"/>
    <w:rsid w:val="008F26ED"/>
    <w:rsid w:val="008F475E"/>
    <w:rsid w:val="0090359E"/>
    <w:rsid w:val="0092252B"/>
    <w:rsid w:val="00924FBD"/>
    <w:rsid w:val="00927403"/>
    <w:rsid w:val="00941672"/>
    <w:rsid w:val="00966E6F"/>
    <w:rsid w:val="009B4138"/>
    <w:rsid w:val="009B47D2"/>
    <w:rsid w:val="009B72C5"/>
    <w:rsid w:val="00A016BF"/>
    <w:rsid w:val="00A120DB"/>
    <w:rsid w:val="00A15F5F"/>
    <w:rsid w:val="00A162D3"/>
    <w:rsid w:val="00A22F4E"/>
    <w:rsid w:val="00A31554"/>
    <w:rsid w:val="00A3577E"/>
    <w:rsid w:val="00A462B1"/>
    <w:rsid w:val="00A55D7F"/>
    <w:rsid w:val="00A62407"/>
    <w:rsid w:val="00A75B25"/>
    <w:rsid w:val="00AA3B5C"/>
    <w:rsid w:val="00AC59B4"/>
    <w:rsid w:val="00AD4C94"/>
    <w:rsid w:val="00B13975"/>
    <w:rsid w:val="00B15FDD"/>
    <w:rsid w:val="00B30022"/>
    <w:rsid w:val="00B37F43"/>
    <w:rsid w:val="00B50B54"/>
    <w:rsid w:val="00B61E83"/>
    <w:rsid w:val="00B66436"/>
    <w:rsid w:val="00B72A31"/>
    <w:rsid w:val="00B73074"/>
    <w:rsid w:val="00B91B84"/>
    <w:rsid w:val="00BA231D"/>
    <w:rsid w:val="00BA6F33"/>
    <w:rsid w:val="00BB0C2F"/>
    <w:rsid w:val="00BB4D55"/>
    <w:rsid w:val="00BD6CB8"/>
    <w:rsid w:val="00BD6D98"/>
    <w:rsid w:val="00C00862"/>
    <w:rsid w:val="00C14C13"/>
    <w:rsid w:val="00C161C6"/>
    <w:rsid w:val="00C36D1B"/>
    <w:rsid w:val="00C67C96"/>
    <w:rsid w:val="00C876DC"/>
    <w:rsid w:val="00C96F39"/>
    <w:rsid w:val="00CB058A"/>
    <w:rsid w:val="00CD7C8C"/>
    <w:rsid w:val="00CF7F99"/>
    <w:rsid w:val="00D11D96"/>
    <w:rsid w:val="00D35362"/>
    <w:rsid w:val="00D4605D"/>
    <w:rsid w:val="00D47274"/>
    <w:rsid w:val="00D769F4"/>
    <w:rsid w:val="00D76DD0"/>
    <w:rsid w:val="00D83318"/>
    <w:rsid w:val="00D938DD"/>
    <w:rsid w:val="00DA7262"/>
    <w:rsid w:val="00E051DD"/>
    <w:rsid w:val="00E34CBC"/>
    <w:rsid w:val="00E40C77"/>
    <w:rsid w:val="00E412D1"/>
    <w:rsid w:val="00E4455F"/>
    <w:rsid w:val="00E552D2"/>
    <w:rsid w:val="00E663A2"/>
    <w:rsid w:val="00E91ADB"/>
    <w:rsid w:val="00E91EE9"/>
    <w:rsid w:val="00E94ADD"/>
    <w:rsid w:val="00EA346D"/>
    <w:rsid w:val="00EA3ACB"/>
    <w:rsid w:val="00EA50D3"/>
    <w:rsid w:val="00EA70A9"/>
    <w:rsid w:val="00EB644D"/>
    <w:rsid w:val="00EB6720"/>
    <w:rsid w:val="00EC0388"/>
    <w:rsid w:val="00EC23A9"/>
    <w:rsid w:val="00EC3B16"/>
    <w:rsid w:val="00EC6C22"/>
    <w:rsid w:val="00F170FB"/>
    <w:rsid w:val="00F22FA6"/>
    <w:rsid w:val="00F259B2"/>
    <w:rsid w:val="00F32CAD"/>
    <w:rsid w:val="00F62B36"/>
    <w:rsid w:val="00F67E05"/>
    <w:rsid w:val="00F85EE3"/>
    <w:rsid w:val="00F86588"/>
    <w:rsid w:val="00FA54AE"/>
    <w:rsid w:val="00FB3DF5"/>
    <w:rsid w:val="00FB6EC1"/>
    <w:rsid w:val="00FC3929"/>
    <w:rsid w:val="00FE4F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4BCA"/>
  <w15:chartTrackingRefBased/>
  <w15:docId w15:val="{9D0E0186-D773-4178-BE67-DB4932DC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4455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162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5F"/>
    <w:rPr>
      <w:b/>
      <w:bCs/>
      <w:kern w:val="44"/>
      <w:sz w:val="44"/>
      <w:szCs w:val="44"/>
    </w:rPr>
  </w:style>
  <w:style w:type="paragraph" w:styleId="ListParagraph">
    <w:name w:val="List Paragraph"/>
    <w:basedOn w:val="Normal"/>
    <w:uiPriority w:val="34"/>
    <w:qFormat/>
    <w:rsid w:val="00FA54AE"/>
    <w:pPr>
      <w:ind w:firstLineChars="200" w:firstLine="420"/>
    </w:pPr>
  </w:style>
  <w:style w:type="paragraph" w:styleId="Title">
    <w:name w:val="Title"/>
    <w:basedOn w:val="Normal"/>
    <w:next w:val="Normal"/>
    <w:link w:val="TitleChar"/>
    <w:uiPriority w:val="10"/>
    <w:qFormat/>
    <w:rsid w:val="00A162D3"/>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162D3"/>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A162D3"/>
    <w:rPr>
      <w:rFonts w:asciiTheme="majorHAnsi" w:eastAsiaTheme="majorEastAsia" w:hAnsiTheme="majorHAnsi" w:cstheme="majorBidi"/>
      <w:b/>
      <w:bCs/>
      <w:sz w:val="32"/>
      <w:szCs w:val="32"/>
    </w:rPr>
  </w:style>
  <w:style w:type="table" w:styleId="TableGrid">
    <w:name w:val="Table Grid"/>
    <w:basedOn w:val="TableNormal"/>
    <w:uiPriority w:val="39"/>
    <w:rsid w:val="00666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5907"/>
    <w:rPr>
      <w:color w:val="808080"/>
    </w:rPr>
  </w:style>
  <w:style w:type="paragraph" w:styleId="BalloonText">
    <w:name w:val="Balloon Text"/>
    <w:basedOn w:val="Normal"/>
    <w:link w:val="BalloonTextChar"/>
    <w:uiPriority w:val="99"/>
    <w:semiHidden/>
    <w:unhideWhenUsed/>
    <w:rsid w:val="00E34CBC"/>
    <w:rPr>
      <w:sz w:val="18"/>
      <w:szCs w:val="18"/>
    </w:rPr>
  </w:style>
  <w:style w:type="character" w:customStyle="1" w:styleId="BalloonTextChar">
    <w:name w:val="Balloon Text Char"/>
    <w:basedOn w:val="DefaultParagraphFont"/>
    <w:link w:val="BalloonText"/>
    <w:uiPriority w:val="99"/>
    <w:semiHidden/>
    <w:rsid w:val="00E34CBC"/>
    <w:rPr>
      <w:sz w:val="18"/>
      <w:szCs w:val="18"/>
    </w:rPr>
  </w:style>
  <w:style w:type="paragraph" w:styleId="Header">
    <w:name w:val="header"/>
    <w:basedOn w:val="Normal"/>
    <w:link w:val="HeaderChar"/>
    <w:uiPriority w:val="99"/>
    <w:unhideWhenUsed/>
    <w:rsid w:val="00604D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04D4F"/>
    <w:rPr>
      <w:sz w:val="18"/>
      <w:szCs w:val="18"/>
    </w:rPr>
  </w:style>
  <w:style w:type="paragraph" w:styleId="Footer">
    <w:name w:val="footer"/>
    <w:basedOn w:val="Normal"/>
    <w:link w:val="FooterChar"/>
    <w:uiPriority w:val="99"/>
    <w:unhideWhenUsed/>
    <w:rsid w:val="00604D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04D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793B-0C36-FD4B-8655-A4DD405B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12</Pages>
  <Words>1364</Words>
  <Characters>7781</Characters>
  <Application>Microsoft Macintosh Word</Application>
  <DocSecurity>0</DocSecurity>
  <Lines>64</Lines>
  <Paragraphs>18</Paragraphs>
  <ScaleCrop>false</ScaleCrop>
  <Company>Microsoft</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LRQ</dc:creator>
  <cp:keywords/>
  <dc:description/>
  <cp:lastModifiedBy>张雪遥</cp:lastModifiedBy>
  <cp:revision>7</cp:revision>
  <dcterms:created xsi:type="dcterms:W3CDTF">2017-01-06T07:29:00Z</dcterms:created>
  <dcterms:modified xsi:type="dcterms:W3CDTF">2017-12-30T03:12:00Z</dcterms:modified>
</cp:coreProperties>
</file>